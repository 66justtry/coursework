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F6EE" w14:textId="77777777" w:rsidR="008250BC" w:rsidRDefault="008250BC" w:rsidP="008250BC">
      <w:pPr>
        <w:pStyle w:val="21"/>
        <w:tabs>
          <w:tab w:val="left" w:pos="426"/>
        </w:tabs>
        <w:rPr>
          <w:sz w:val="28"/>
          <w:szCs w:val="28"/>
          <w:lang w:val="uk-UA"/>
        </w:rPr>
      </w:pPr>
    </w:p>
    <w:p w14:paraId="155C0465" w14:textId="77777777" w:rsidR="008250BC" w:rsidRDefault="008250BC" w:rsidP="008250BC">
      <w:pPr>
        <w:pStyle w:val="21"/>
        <w:tabs>
          <w:tab w:val="left" w:pos="426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06215AF4" w14:textId="77777777" w:rsidR="008250BC" w:rsidRDefault="008250BC" w:rsidP="008250B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"ХПІ"</w:t>
      </w:r>
    </w:p>
    <w:p w14:paraId="48AB0853" w14:textId="77777777" w:rsidR="008250BC" w:rsidRDefault="008250BC" w:rsidP="008250B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"Інформатика та інтелектуальна власність"</w:t>
      </w:r>
    </w:p>
    <w:p w14:paraId="646B2F24" w14:textId="77777777" w:rsidR="008250BC" w:rsidRDefault="008250BC" w:rsidP="008250BC">
      <w:pPr>
        <w:jc w:val="center"/>
        <w:rPr>
          <w:szCs w:val="28"/>
          <w:lang w:val="uk-UA"/>
        </w:rPr>
      </w:pPr>
    </w:p>
    <w:p w14:paraId="7EFC73DB" w14:textId="77777777" w:rsidR="008250BC" w:rsidRDefault="008250BC" w:rsidP="008250BC">
      <w:pPr>
        <w:jc w:val="center"/>
        <w:rPr>
          <w:szCs w:val="28"/>
          <w:lang w:val="uk-UA"/>
        </w:rPr>
      </w:pPr>
    </w:p>
    <w:p w14:paraId="35F59B76" w14:textId="77777777" w:rsidR="008250BC" w:rsidRDefault="008250BC" w:rsidP="008250BC">
      <w:pPr>
        <w:jc w:val="center"/>
        <w:rPr>
          <w:szCs w:val="28"/>
          <w:lang w:val="uk-UA"/>
        </w:rPr>
      </w:pPr>
    </w:p>
    <w:p w14:paraId="2A59BDEF" w14:textId="77777777" w:rsidR="008250BC" w:rsidRDefault="008250BC" w:rsidP="008250BC">
      <w:pPr>
        <w:rPr>
          <w:szCs w:val="28"/>
          <w:lang w:val="uk-UA"/>
        </w:rPr>
      </w:pPr>
    </w:p>
    <w:p w14:paraId="4FD838EA" w14:textId="77777777" w:rsidR="008250BC" w:rsidRDefault="008250BC" w:rsidP="008250BC">
      <w:pPr>
        <w:rPr>
          <w:szCs w:val="28"/>
          <w:lang w:val="uk-UA"/>
        </w:rPr>
      </w:pPr>
    </w:p>
    <w:p w14:paraId="350C409A" w14:textId="77777777" w:rsidR="008250BC" w:rsidRDefault="008250BC" w:rsidP="008250BC">
      <w:pPr>
        <w:rPr>
          <w:szCs w:val="28"/>
          <w:lang w:val="uk-UA"/>
        </w:rPr>
      </w:pPr>
    </w:p>
    <w:p w14:paraId="32171463" w14:textId="77777777" w:rsidR="008250BC" w:rsidRDefault="008250BC" w:rsidP="008250BC">
      <w:pPr>
        <w:rPr>
          <w:szCs w:val="28"/>
          <w:lang w:val="uk-UA"/>
        </w:rPr>
      </w:pPr>
    </w:p>
    <w:p w14:paraId="3A75D589" w14:textId="77777777" w:rsidR="008250BC" w:rsidRDefault="008250BC" w:rsidP="008250BC">
      <w:pPr>
        <w:rPr>
          <w:szCs w:val="28"/>
          <w:lang w:val="uk-UA"/>
        </w:rPr>
      </w:pPr>
    </w:p>
    <w:p w14:paraId="558DABC1" w14:textId="77777777" w:rsidR="008250BC" w:rsidRDefault="008250BC" w:rsidP="008250BC">
      <w:pPr>
        <w:rPr>
          <w:szCs w:val="28"/>
          <w:lang w:val="uk-UA"/>
        </w:rPr>
      </w:pPr>
    </w:p>
    <w:p w14:paraId="3702F3CA" w14:textId="77777777" w:rsidR="008250BC" w:rsidRDefault="008250BC" w:rsidP="008250BC">
      <w:pPr>
        <w:rPr>
          <w:szCs w:val="28"/>
          <w:lang w:val="uk-UA"/>
        </w:rPr>
      </w:pPr>
    </w:p>
    <w:p w14:paraId="074F5CB6" w14:textId="77777777" w:rsidR="008250BC" w:rsidRDefault="008250BC" w:rsidP="008250BC">
      <w:pPr>
        <w:jc w:val="center"/>
        <w:rPr>
          <w:color w:val="FF0000"/>
          <w:szCs w:val="28"/>
          <w:lang w:val="uk-UA"/>
        </w:rPr>
      </w:pPr>
      <w:r>
        <w:rPr>
          <w:b/>
          <w:bCs/>
          <w:color w:val="000000" w:themeColor="text1"/>
          <w:sz w:val="32"/>
          <w:szCs w:val="32"/>
          <w:lang w:val="uk-UA"/>
        </w:rPr>
        <w:t>КУРСОВА РОБОТА</w:t>
      </w:r>
    </w:p>
    <w:p w14:paraId="0AA45ACF" w14:textId="77777777" w:rsidR="008250BC" w:rsidRDefault="008250BC" w:rsidP="008250BC">
      <w:pPr>
        <w:jc w:val="center"/>
        <w:rPr>
          <w:color w:val="FF0000"/>
          <w:szCs w:val="28"/>
          <w:lang w:val="uk-UA"/>
        </w:rPr>
      </w:pPr>
    </w:p>
    <w:p w14:paraId="5E3C5C83" w14:textId="77777777" w:rsidR="008250BC" w:rsidRDefault="008250BC" w:rsidP="008250B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"</w:t>
      </w:r>
      <w:r>
        <w:rPr>
          <w:i/>
          <w:iCs/>
          <w:color w:val="000000" w:themeColor="text1"/>
          <w:szCs w:val="28"/>
          <w:lang w:val="uk-UA"/>
        </w:rPr>
        <w:t>Об'єктно-орієнтоване програмування</w:t>
      </w:r>
      <w:r>
        <w:rPr>
          <w:i/>
          <w:iCs/>
          <w:szCs w:val="28"/>
          <w:lang w:val="uk-UA"/>
        </w:rPr>
        <w:t>"</w:t>
      </w:r>
    </w:p>
    <w:p w14:paraId="4CB5F8F6" w14:textId="77777777" w:rsidR="008250BC" w:rsidRDefault="008250BC" w:rsidP="008250BC">
      <w:pPr>
        <w:jc w:val="center"/>
        <w:rPr>
          <w:b/>
          <w:bCs/>
          <w:szCs w:val="28"/>
          <w:lang w:val="uk-UA"/>
        </w:rPr>
      </w:pPr>
    </w:p>
    <w:p w14:paraId="7C1CDA5E" w14:textId="77777777" w:rsidR="008250BC" w:rsidRDefault="008250BC" w:rsidP="008250BC">
      <w:pPr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Тема </w:t>
      </w:r>
    </w:p>
    <w:p w14:paraId="79F242A7" w14:textId="4C5544B5" w:rsidR="008250BC" w:rsidRDefault="008250BC" w:rsidP="008250B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uk-UA"/>
        </w:rPr>
        <w:t>Інформаційна таблиця</w:t>
      </w:r>
      <w:r>
        <w:rPr>
          <w:szCs w:val="28"/>
          <w:lang w:val="uk-UA"/>
        </w:rPr>
        <w:t>»</w:t>
      </w:r>
    </w:p>
    <w:p w14:paraId="5DF40045" w14:textId="77777777" w:rsidR="008250BC" w:rsidRDefault="008250BC" w:rsidP="008250BC">
      <w:pPr>
        <w:rPr>
          <w:szCs w:val="28"/>
          <w:lang w:val="uk-UA"/>
        </w:rPr>
      </w:pPr>
    </w:p>
    <w:p w14:paraId="74BB3DCA" w14:textId="77777777" w:rsidR="008250BC" w:rsidRDefault="008250BC" w:rsidP="008250BC">
      <w:pPr>
        <w:rPr>
          <w:szCs w:val="28"/>
          <w:lang w:val="uk-UA"/>
        </w:rPr>
      </w:pPr>
    </w:p>
    <w:p w14:paraId="4E3E6FB5" w14:textId="77777777" w:rsidR="008250BC" w:rsidRDefault="008250BC" w:rsidP="008250BC">
      <w:pPr>
        <w:rPr>
          <w:szCs w:val="28"/>
          <w:lang w:val="uk-UA"/>
        </w:rPr>
      </w:pPr>
    </w:p>
    <w:p w14:paraId="4C506060" w14:textId="77777777" w:rsidR="008250BC" w:rsidRDefault="008250BC" w:rsidP="008250BC">
      <w:pPr>
        <w:rPr>
          <w:szCs w:val="28"/>
          <w:lang w:val="uk-UA"/>
        </w:rPr>
      </w:pPr>
    </w:p>
    <w:p w14:paraId="428E12C0" w14:textId="77777777" w:rsidR="008250BC" w:rsidRDefault="008250BC" w:rsidP="008250BC">
      <w:pPr>
        <w:rPr>
          <w:szCs w:val="28"/>
          <w:lang w:val="uk-UA"/>
        </w:rPr>
      </w:pPr>
    </w:p>
    <w:p w14:paraId="5F721B5A" w14:textId="77777777" w:rsidR="008250BC" w:rsidRDefault="008250BC" w:rsidP="008250BC">
      <w:pPr>
        <w:rPr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5038"/>
      </w:tblGrid>
      <w:tr w:rsidR="008250BC" w14:paraId="7053B192" w14:textId="77777777" w:rsidTr="008250BC">
        <w:tc>
          <w:tcPr>
            <w:tcW w:w="4248" w:type="dxa"/>
          </w:tcPr>
          <w:p w14:paraId="3790301A" w14:textId="77777777" w:rsidR="008250BC" w:rsidRDefault="008250BC">
            <w:pPr>
              <w:spacing w:line="276" w:lineRule="auto"/>
              <w:rPr>
                <w:szCs w:val="28"/>
                <w:lang w:val="uk-UA" w:eastAsia="en-US"/>
              </w:rPr>
            </w:pPr>
          </w:p>
        </w:tc>
        <w:tc>
          <w:tcPr>
            <w:tcW w:w="5038" w:type="dxa"/>
          </w:tcPr>
          <w:p w14:paraId="31921835" w14:textId="77777777" w:rsidR="008250BC" w:rsidRDefault="008250BC">
            <w:pPr>
              <w:spacing w:line="276" w:lineRule="auto"/>
              <w:jc w:val="right"/>
              <w:rPr>
                <w:szCs w:val="28"/>
                <w:lang w:val="en-US" w:eastAsia="en-US"/>
              </w:rPr>
            </w:pPr>
            <w:r>
              <w:rPr>
                <w:szCs w:val="28"/>
                <w:lang w:val="uk-UA" w:eastAsia="en-US"/>
              </w:rPr>
              <w:t>Виконавець</w:t>
            </w:r>
            <w:r>
              <w:rPr>
                <w:szCs w:val="28"/>
                <w:lang w:val="en-US" w:eastAsia="en-US"/>
              </w:rPr>
              <w:t>:</w:t>
            </w:r>
          </w:p>
          <w:p w14:paraId="4CB77D06" w14:textId="77777777" w:rsidR="008250BC" w:rsidRDefault="008250BC">
            <w:pPr>
              <w:spacing w:line="276" w:lineRule="auto"/>
              <w:rPr>
                <w:szCs w:val="28"/>
                <w:lang w:val="uk-UA" w:eastAsia="en-US"/>
              </w:rPr>
            </w:pPr>
          </w:p>
          <w:p w14:paraId="36442BDE" w14:textId="6F9FF7B5" w:rsidR="008250BC" w:rsidRDefault="00367F4D">
            <w:pPr>
              <w:spacing w:line="276" w:lineRule="auto"/>
              <w:jc w:val="right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Миргород В. І.</w:t>
            </w:r>
          </w:p>
        </w:tc>
      </w:tr>
      <w:tr w:rsidR="008250BC" w14:paraId="6DC8EFE1" w14:textId="77777777" w:rsidTr="008250BC">
        <w:tc>
          <w:tcPr>
            <w:tcW w:w="4248" w:type="dxa"/>
          </w:tcPr>
          <w:p w14:paraId="55D02AA5" w14:textId="77777777" w:rsidR="008250BC" w:rsidRDefault="008250BC">
            <w:pPr>
              <w:spacing w:line="276" w:lineRule="auto"/>
              <w:rPr>
                <w:szCs w:val="28"/>
                <w:lang w:val="uk-UA" w:eastAsia="en-US"/>
              </w:rPr>
            </w:pPr>
          </w:p>
        </w:tc>
        <w:tc>
          <w:tcPr>
            <w:tcW w:w="5038" w:type="dxa"/>
          </w:tcPr>
          <w:p w14:paraId="2E00D87B" w14:textId="77777777" w:rsidR="008250BC" w:rsidRDefault="008250BC">
            <w:pPr>
              <w:spacing w:line="276" w:lineRule="auto"/>
              <w:rPr>
                <w:szCs w:val="28"/>
                <w:lang w:val="uk-UA" w:eastAsia="en-US"/>
              </w:rPr>
            </w:pPr>
          </w:p>
          <w:p w14:paraId="717DA6AB" w14:textId="77777777" w:rsidR="008250BC" w:rsidRDefault="008250BC">
            <w:pPr>
              <w:spacing w:line="276" w:lineRule="auto"/>
              <w:jc w:val="right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Керівник</w:t>
            </w:r>
            <w:r>
              <w:rPr>
                <w:color w:val="FF0000"/>
                <w:szCs w:val="28"/>
                <w:lang w:val="uk-UA" w:eastAsia="en-US"/>
              </w:rPr>
              <w:t xml:space="preserve"> </w:t>
            </w:r>
            <w:r>
              <w:rPr>
                <w:color w:val="000000" w:themeColor="text1"/>
                <w:szCs w:val="28"/>
                <w:lang w:val="uk-UA" w:eastAsia="en-US"/>
              </w:rPr>
              <w:t>курсової роботи</w:t>
            </w:r>
            <w:r>
              <w:rPr>
                <w:color w:val="000000" w:themeColor="text1"/>
                <w:szCs w:val="28"/>
                <w:lang w:eastAsia="en-US"/>
              </w:rPr>
              <w:t>:</w:t>
            </w:r>
            <w:r>
              <w:rPr>
                <w:szCs w:val="28"/>
                <w:lang w:val="uk-UA" w:eastAsia="en-US"/>
              </w:rPr>
              <w:t xml:space="preserve"> </w:t>
            </w:r>
          </w:p>
          <w:p w14:paraId="7C6FF2F7" w14:textId="6236A292" w:rsidR="008250BC" w:rsidRDefault="008250BC">
            <w:pPr>
              <w:spacing w:line="276" w:lineRule="auto"/>
              <w:jc w:val="right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br/>
            </w:r>
            <w:r w:rsidR="00A54701">
              <w:rPr>
                <w:szCs w:val="28"/>
                <w:lang w:val="uk-UA" w:eastAsia="en-US"/>
              </w:rPr>
              <w:t>Соболь М. О.</w:t>
            </w:r>
          </w:p>
        </w:tc>
      </w:tr>
      <w:tr w:rsidR="008250BC" w14:paraId="0903084E" w14:textId="77777777" w:rsidTr="008250BC">
        <w:tc>
          <w:tcPr>
            <w:tcW w:w="4248" w:type="dxa"/>
          </w:tcPr>
          <w:p w14:paraId="50A77835" w14:textId="77777777" w:rsidR="008250BC" w:rsidRDefault="008250BC">
            <w:pPr>
              <w:spacing w:line="276" w:lineRule="auto"/>
              <w:rPr>
                <w:szCs w:val="28"/>
                <w:lang w:val="uk-UA" w:eastAsia="en-US"/>
              </w:rPr>
            </w:pPr>
          </w:p>
        </w:tc>
        <w:tc>
          <w:tcPr>
            <w:tcW w:w="5038" w:type="dxa"/>
          </w:tcPr>
          <w:p w14:paraId="43BB71A1" w14:textId="77777777" w:rsidR="008250BC" w:rsidRDefault="008250BC">
            <w:pPr>
              <w:spacing w:line="276" w:lineRule="auto"/>
              <w:rPr>
                <w:szCs w:val="28"/>
                <w:lang w:val="uk-UA" w:eastAsia="en-US"/>
              </w:rPr>
            </w:pPr>
          </w:p>
        </w:tc>
      </w:tr>
    </w:tbl>
    <w:p w14:paraId="54625181" w14:textId="77777777" w:rsidR="008250BC" w:rsidRDefault="008250BC" w:rsidP="008250BC">
      <w:pPr>
        <w:rPr>
          <w:szCs w:val="28"/>
          <w:lang w:val="uk-UA"/>
        </w:rPr>
      </w:pPr>
    </w:p>
    <w:p w14:paraId="5ADDB267" w14:textId="77777777" w:rsidR="008250BC" w:rsidRDefault="008250BC" w:rsidP="008250BC">
      <w:pPr>
        <w:rPr>
          <w:szCs w:val="28"/>
          <w:lang w:val="uk-UA"/>
        </w:rPr>
      </w:pPr>
    </w:p>
    <w:p w14:paraId="061212E1" w14:textId="77777777" w:rsidR="008250BC" w:rsidRDefault="008250BC" w:rsidP="008250BC">
      <w:pPr>
        <w:rPr>
          <w:szCs w:val="28"/>
          <w:lang w:val="uk-UA"/>
        </w:rPr>
      </w:pPr>
    </w:p>
    <w:p w14:paraId="7E6B0612" w14:textId="77777777" w:rsidR="008250BC" w:rsidRDefault="008250BC" w:rsidP="008250BC">
      <w:pPr>
        <w:rPr>
          <w:szCs w:val="28"/>
          <w:lang w:val="uk-UA"/>
        </w:rPr>
      </w:pPr>
    </w:p>
    <w:p w14:paraId="6AD4D38D" w14:textId="77777777" w:rsidR="008250BC" w:rsidRDefault="008250BC" w:rsidP="008250BC">
      <w:pPr>
        <w:rPr>
          <w:szCs w:val="28"/>
          <w:lang w:val="uk-UA"/>
        </w:rPr>
      </w:pPr>
    </w:p>
    <w:p w14:paraId="284AFC0B" w14:textId="77777777" w:rsidR="008250BC" w:rsidRDefault="008250BC" w:rsidP="00C82F03">
      <w:pPr>
        <w:rPr>
          <w:szCs w:val="28"/>
          <w:lang w:val="uk-UA"/>
        </w:rPr>
      </w:pPr>
    </w:p>
    <w:p w14:paraId="5FB40D1B" w14:textId="77777777" w:rsidR="008250BC" w:rsidRDefault="008250BC" w:rsidP="008250BC">
      <w:pPr>
        <w:rPr>
          <w:szCs w:val="28"/>
          <w:lang w:val="uk-UA"/>
        </w:rPr>
      </w:pPr>
    </w:p>
    <w:p w14:paraId="1967C038" w14:textId="77777777" w:rsidR="008250BC" w:rsidRDefault="008250BC" w:rsidP="008250BC">
      <w:pPr>
        <w:jc w:val="center"/>
        <w:rPr>
          <w:szCs w:val="28"/>
          <w:lang w:val="uk-UA"/>
        </w:rPr>
      </w:pPr>
    </w:p>
    <w:p w14:paraId="3C45DE0A" w14:textId="77777777" w:rsidR="008250BC" w:rsidRDefault="008250BC" w:rsidP="008250BC">
      <w:pPr>
        <w:jc w:val="center"/>
        <w:rPr>
          <w:color w:val="000000" w:themeColor="text1"/>
          <w:lang w:val="uk-UA"/>
        </w:rPr>
      </w:pPr>
      <w:r>
        <w:rPr>
          <w:szCs w:val="28"/>
          <w:lang w:val="uk-UA"/>
        </w:rPr>
        <w:t xml:space="preserve">Харків </w:t>
      </w:r>
      <w:r>
        <w:rPr>
          <w:color w:val="000000" w:themeColor="text1"/>
          <w:szCs w:val="28"/>
          <w:lang w:val="uk-UA"/>
        </w:rPr>
        <w:t>2021</w:t>
      </w:r>
    </w:p>
    <w:p w14:paraId="5F63FA3A" w14:textId="77777777" w:rsidR="008250BC" w:rsidRDefault="008250BC" w:rsidP="008250BC">
      <w:pPr>
        <w:jc w:val="center"/>
        <w:rPr>
          <w:color w:val="000000" w:themeColor="text1"/>
          <w:lang w:val="uk-UA"/>
        </w:rPr>
      </w:pPr>
      <w:r>
        <w:rPr>
          <w:lang w:val="uk-UA"/>
        </w:rPr>
        <w:lastRenderedPageBreak/>
        <w:t xml:space="preserve">РЕФЕРАТ </w:t>
      </w:r>
    </w:p>
    <w:p w14:paraId="19835FAF" w14:textId="77777777" w:rsidR="008250BC" w:rsidRDefault="008250BC" w:rsidP="008250BC">
      <w:pPr>
        <w:ind w:firstLine="709"/>
        <w:rPr>
          <w:color w:val="FF0000"/>
          <w:sz w:val="22"/>
          <w:szCs w:val="22"/>
          <w:lang w:val="uk-UA"/>
        </w:rPr>
      </w:pPr>
    </w:p>
    <w:p w14:paraId="2894D2C6" w14:textId="77777777" w:rsidR="008250BC" w:rsidRDefault="008250BC" w:rsidP="008250BC">
      <w:pPr>
        <w:ind w:firstLine="709"/>
        <w:rPr>
          <w:lang w:val="uk-UA"/>
        </w:rPr>
      </w:pPr>
      <w:r>
        <w:rPr>
          <w:lang w:val="uk-UA"/>
        </w:rPr>
        <w:t>Предмет дослідження – сучасні методи розробки програм таких, як об'єктно-орієнтоване програмування та візуальне проектування, а також структурний і модульне програмування.</w:t>
      </w:r>
    </w:p>
    <w:p w14:paraId="7066ABA7" w14:textId="325C315C" w:rsidR="008250BC" w:rsidRDefault="008250BC" w:rsidP="008250BC">
      <w:pPr>
        <w:tabs>
          <w:tab w:val="num" w:pos="720"/>
        </w:tabs>
        <w:ind w:firstLine="709"/>
        <w:outlineLvl w:val="0"/>
        <w:rPr>
          <w:lang w:val="uk-UA"/>
        </w:rPr>
      </w:pPr>
      <w:r>
        <w:rPr>
          <w:lang w:val="uk-UA"/>
        </w:rPr>
        <w:t xml:space="preserve">Мета курсової роботи – систематизація, поглиблення і активне застосування знань з </w:t>
      </w:r>
      <w:r w:rsidR="001B6D1D">
        <w:rPr>
          <w:lang w:val="uk-UA"/>
        </w:rPr>
        <w:t xml:space="preserve">основ об’єктно-орієнтованого </w:t>
      </w:r>
      <w:r>
        <w:rPr>
          <w:lang w:val="uk-UA"/>
        </w:rPr>
        <w:t>програмування, закріплення знань, отриманих в лекційному курсі, а також на практичних і лабораторних заняттях.</w:t>
      </w:r>
    </w:p>
    <w:p w14:paraId="2DD40893" w14:textId="77777777" w:rsidR="008250BC" w:rsidRDefault="008250BC" w:rsidP="008250BC">
      <w:pPr>
        <w:ind w:firstLine="709"/>
        <w:rPr>
          <w:lang w:val="uk-UA"/>
        </w:rPr>
      </w:pPr>
      <w:r>
        <w:rPr>
          <w:lang w:val="uk-UA"/>
        </w:rPr>
        <w:t>Метод дослідження – вивчення літератури, складання і налагодження програм на комп'ютері.</w:t>
      </w:r>
    </w:p>
    <w:p w14:paraId="203130B7" w14:textId="02EC4F72" w:rsidR="008250BC" w:rsidRDefault="008250BC" w:rsidP="00D231D0">
      <w:pPr>
        <w:ind w:firstLine="709"/>
        <w:rPr>
          <w:lang w:val="uk-UA"/>
        </w:rPr>
      </w:pPr>
      <w:r>
        <w:rPr>
          <w:lang w:val="uk-UA"/>
        </w:rPr>
        <w:t xml:space="preserve">Програма, що реалізована в цій роботі, призначена для виконання елементарних дій </w:t>
      </w:r>
      <w:r w:rsidR="00D231D0">
        <w:rPr>
          <w:lang w:val="uk-UA"/>
        </w:rPr>
        <w:t xml:space="preserve">з таблицями </w:t>
      </w:r>
      <w:r>
        <w:rPr>
          <w:lang w:val="uk-UA"/>
        </w:rPr>
        <w:t xml:space="preserve">користувачем. </w:t>
      </w:r>
    </w:p>
    <w:p w14:paraId="1A26B1AD" w14:textId="4B3CCCFF" w:rsidR="008250BC" w:rsidRDefault="008250BC" w:rsidP="008250BC">
      <w:pPr>
        <w:ind w:firstLine="709"/>
        <w:rPr>
          <w:caps/>
          <w:lang w:val="uk-UA"/>
        </w:rPr>
      </w:pPr>
      <w:r>
        <w:rPr>
          <w:lang w:val="uk-UA"/>
        </w:rPr>
        <w:t xml:space="preserve">Ключові слова: </w:t>
      </w:r>
      <w:r>
        <w:rPr>
          <w:caps/>
          <w:lang w:val="uk-UA"/>
        </w:rPr>
        <w:t xml:space="preserve">SORT, Visual C++, </w:t>
      </w:r>
      <w:r>
        <w:rPr>
          <w:caps/>
          <w:lang w:val="en-US"/>
        </w:rPr>
        <w:t>CL</w:t>
      </w:r>
      <w:r w:rsidR="00D231D0">
        <w:rPr>
          <w:caps/>
          <w:lang w:val="en-US"/>
        </w:rPr>
        <w:t>R</w:t>
      </w:r>
      <w:r>
        <w:rPr>
          <w:caps/>
          <w:lang w:val="uk-UA"/>
        </w:rPr>
        <w:t xml:space="preserve">, функцІя, проект, ПОВІДОМЛЕННЯ, </w:t>
      </w:r>
      <w:r w:rsidR="00D231D0" w:rsidRPr="00D231D0">
        <w:rPr>
          <w:caps/>
          <w:lang w:val="uk-UA"/>
        </w:rPr>
        <w:t>Т</w:t>
      </w:r>
      <w:r w:rsidR="00D231D0">
        <w:rPr>
          <w:caps/>
          <w:lang w:val="uk-UA"/>
        </w:rPr>
        <w:t>аблиця</w:t>
      </w:r>
      <w:r>
        <w:rPr>
          <w:caps/>
          <w:lang w:val="uk-UA"/>
        </w:rPr>
        <w:t xml:space="preserve">, програма, </w:t>
      </w:r>
      <w:r>
        <w:rPr>
          <w:caps/>
          <w:lang w:val="en-US"/>
        </w:rPr>
        <w:t>VISUAL</w:t>
      </w:r>
      <w:r>
        <w:rPr>
          <w:caps/>
          <w:lang w:val="uk-UA"/>
        </w:rPr>
        <w:t xml:space="preserve"> </w:t>
      </w:r>
      <w:r>
        <w:rPr>
          <w:caps/>
          <w:lang w:val="en-US"/>
        </w:rPr>
        <w:t>STUDIO</w:t>
      </w:r>
      <w:r>
        <w:rPr>
          <w:caps/>
          <w:lang w:val="uk-UA"/>
        </w:rPr>
        <w:t xml:space="preserve"> 19.</w:t>
      </w:r>
    </w:p>
    <w:p w14:paraId="597B017A" w14:textId="77777777" w:rsidR="008250BC" w:rsidRDefault="008250BC" w:rsidP="008250BC">
      <w:pPr>
        <w:ind w:firstLine="709"/>
        <w:jc w:val="center"/>
        <w:rPr>
          <w:caps/>
          <w:lang w:val="uk-UA"/>
        </w:rPr>
      </w:pPr>
    </w:p>
    <w:p w14:paraId="5EF49809" w14:textId="77777777" w:rsidR="008250BC" w:rsidRDefault="008250BC" w:rsidP="008250BC">
      <w:pPr>
        <w:ind w:firstLine="709"/>
        <w:rPr>
          <w:caps/>
          <w:lang w:val="uk-UA"/>
        </w:rPr>
      </w:pPr>
    </w:p>
    <w:p w14:paraId="68796EA1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1595FCC5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360EC2B8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6F50ECAD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0E948EE7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743AF6AD" w14:textId="77777777" w:rsidR="008250BC" w:rsidRDefault="008250BC" w:rsidP="008250BC">
      <w:pPr>
        <w:rPr>
          <w:lang w:val="uk-UA"/>
        </w:rPr>
      </w:pPr>
    </w:p>
    <w:p w14:paraId="151644FC" w14:textId="77777777" w:rsidR="008250BC" w:rsidRDefault="008250BC" w:rsidP="008250BC">
      <w:pPr>
        <w:rPr>
          <w:lang w:val="uk-UA"/>
        </w:rPr>
      </w:pPr>
    </w:p>
    <w:p w14:paraId="12612E06" w14:textId="77777777" w:rsidR="008250BC" w:rsidRDefault="008250BC" w:rsidP="008250BC">
      <w:pPr>
        <w:pStyle w:val="1"/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ЗМІСТ </w:t>
      </w:r>
    </w:p>
    <w:p w14:paraId="352F51AE" w14:textId="77777777" w:rsidR="008250BC" w:rsidRDefault="008250BC" w:rsidP="008250BC">
      <w:pPr>
        <w:pStyle w:val="1"/>
        <w:spacing w:before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</w:t>
      </w:r>
    </w:p>
    <w:tbl>
      <w:tblPr>
        <w:tblW w:w="9605" w:type="dxa"/>
        <w:tblLook w:val="04A0" w:firstRow="1" w:lastRow="0" w:firstColumn="1" w:lastColumn="0" w:noHBand="0" w:noVBand="1"/>
      </w:tblPr>
      <w:tblGrid>
        <w:gridCol w:w="9109"/>
        <w:gridCol w:w="496"/>
      </w:tblGrid>
      <w:tr w:rsidR="008250BC" w14:paraId="36D97F5B" w14:textId="77777777" w:rsidTr="008250BC">
        <w:tc>
          <w:tcPr>
            <w:tcW w:w="9190" w:type="dxa"/>
            <w:hideMark/>
          </w:tcPr>
          <w:p w14:paraId="735D4E35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Вступ....………………………………………………………………………....</w:t>
            </w:r>
          </w:p>
        </w:tc>
        <w:tc>
          <w:tcPr>
            <w:tcW w:w="415" w:type="dxa"/>
            <w:hideMark/>
          </w:tcPr>
          <w:p w14:paraId="5D8E4AD4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4</w:t>
            </w:r>
          </w:p>
        </w:tc>
      </w:tr>
      <w:tr w:rsidR="008250BC" w14:paraId="0BA293D3" w14:textId="77777777" w:rsidTr="008250BC">
        <w:tc>
          <w:tcPr>
            <w:tcW w:w="9190" w:type="dxa"/>
            <w:hideMark/>
          </w:tcPr>
          <w:p w14:paraId="50F7A5D1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1.Аналіз предметної області ..………………………..……………………….</w:t>
            </w:r>
          </w:p>
        </w:tc>
        <w:tc>
          <w:tcPr>
            <w:tcW w:w="415" w:type="dxa"/>
            <w:hideMark/>
          </w:tcPr>
          <w:p w14:paraId="47A12202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5</w:t>
            </w:r>
          </w:p>
        </w:tc>
      </w:tr>
      <w:tr w:rsidR="008250BC" w14:paraId="17EA8AB2" w14:textId="77777777" w:rsidTr="008250BC">
        <w:tc>
          <w:tcPr>
            <w:tcW w:w="9190" w:type="dxa"/>
            <w:hideMark/>
          </w:tcPr>
          <w:p w14:paraId="770DCB1C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color w:val="000000" w:themeColor="text1"/>
                <w:lang w:val="uk-UA" w:eastAsia="en-US"/>
              </w:rPr>
            </w:pPr>
            <w:r>
              <w:rPr>
                <w:color w:val="000000" w:themeColor="text1"/>
                <w:sz w:val="28"/>
                <w:szCs w:val="28"/>
                <w:lang w:val="uk-UA" w:eastAsia="en-US"/>
              </w:rPr>
              <w:t xml:space="preserve">1.1 Основні особливості середовища програмування 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Visual</w:t>
            </w:r>
            <w:r w:rsidRPr="008250BC"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Studio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19 </w:t>
            </w:r>
          </w:p>
        </w:tc>
        <w:tc>
          <w:tcPr>
            <w:tcW w:w="415" w:type="dxa"/>
            <w:hideMark/>
          </w:tcPr>
          <w:p w14:paraId="6735D99F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5</w:t>
            </w:r>
          </w:p>
        </w:tc>
      </w:tr>
      <w:tr w:rsidR="008250BC" w14:paraId="44E9EE82" w14:textId="77777777" w:rsidTr="008250BC">
        <w:tc>
          <w:tcPr>
            <w:tcW w:w="9190" w:type="dxa"/>
            <w:hideMark/>
          </w:tcPr>
          <w:p w14:paraId="1BD791A7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1.2 Стандартні компоненти... ...............................................................</w:t>
            </w:r>
          </w:p>
        </w:tc>
        <w:tc>
          <w:tcPr>
            <w:tcW w:w="415" w:type="dxa"/>
            <w:hideMark/>
          </w:tcPr>
          <w:p w14:paraId="37FB75FB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5</w:t>
            </w:r>
          </w:p>
        </w:tc>
      </w:tr>
      <w:tr w:rsidR="008250BC" w14:paraId="0A99F9F8" w14:textId="77777777" w:rsidTr="008250BC">
        <w:tc>
          <w:tcPr>
            <w:tcW w:w="9190" w:type="dxa"/>
            <w:hideMark/>
          </w:tcPr>
          <w:p w14:paraId="5D6FC046" w14:textId="77777777" w:rsidR="008250BC" w:rsidRDefault="008250BC">
            <w:pPr>
              <w:pStyle w:val="2"/>
              <w:spacing w:line="276" w:lineRule="auto"/>
              <w:jc w:val="left"/>
              <w:rPr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2.Розробка програми.....……………………………………………………....</w:t>
            </w:r>
            <w:r>
              <w:rPr>
                <w:sz w:val="28"/>
                <w:szCs w:val="28"/>
                <w:lang w:val="en-US" w:eastAsia="en-US"/>
              </w:rPr>
              <w:t>..</w:t>
            </w:r>
          </w:p>
        </w:tc>
        <w:tc>
          <w:tcPr>
            <w:tcW w:w="415" w:type="dxa"/>
            <w:hideMark/>
          </w:tcPr>
          <w:p w14:paraId="23302F79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8</w:t>
            </w:r>
          </w:p>
        </w:tc>
      </w:tr>
      <w:tr w:rsidR="008250BC" w14:paraId="1403CD38" w14:textId="77777777" w:rsidTr="008250BC">
        <w:tc>
          <w:tcPr>
            <w:tcW w:w="9190" w:type="dxa"/>
            <w:hideMark/>
          </w:tcPr>
          <w:p w14:paraId="50175DBC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2.1.</w:t>
            </w:r>
            <w:r>
              <w:rPr>
                <w:noProof/>
                <w:sz w:val="28"/>
                <w:szCs w:val="28"/>
                <w:lang w:val="uk-UA" w:eastAsia="en-US"/>
              </w:rPr>
              <w:t>Опис алгоритму створення форми.....</w:t>
            </w:r>
            <w:r>
              <w:rPr>
                <w:sz w:val="28"/>
                <w:szCs w:val="28"/>
                <w:lang w:val="uk-UA" w:eastAsia="en-US"/>
              </w:rPr>
              <w:t>………………………….........</w:t>
            </w:r>
          </w:p>
        </w:tc>
        <w:tc>
          <w:tcPr>
            <w:tcW w:w="415" w:type="dxa"/>
            <w:hideMark/>
          </w:tcPr>
          <w:p w14:paraId="2B73C971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8</w:t>
            </w:r>
          </w:p>
        </w:tc>
      </w:tr>
      <w:tr w:rsidR="008250BC" w14:paraId="78578F3A" w14:textId="77777777" w:rsidTr="008250BC">
        <w:tc>
          <w:tcPr>
            <w:tcW w:w="9190" w:type="dxa"/>
            <w:hideMark/>
          </w:tcPr>
          <w:p w14:paraId="70E496A9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2.2.</w:t>
            </w:r>
            <w:r>
              <w:rPr>
                <w:noProof/>
                <w:sz w:val="28"/>
                <w:szCs w:val="28"/>
                <w:lang w:val="uk-UA" w:eastAsia="en-US"/>
              </w:rPr>
              <w:t>Опис алгоритму створення елементів форми..................................</w:t>
            </w:r>
          </w:p>
        </w:tc>
        <w:tc>
          <w:tcPr>
            <w:tcW w:w="415" w:type="dxa"/>
            <w:hideMark/>
          </w:tcPr>
          <w:p w14:paraId="0C74CFE1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8</w:t>
            </w:r>
          </w:p>
        </w:tc>
      </w:tr>
      <w:tr w:rsidR="008250BC" w14:paraId="0B3A61DE" w14:textId="77777777" w:rsidTr="008250BC">
        <w:tc>
          <w:tcPr>
            <w:tcW w:w="9190" w:type="dxa"/>
            <w:hideMark/>
          </w:tcPr>
          <w:p w14:paraId="521E8F84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2.3.Опис використовуваних методів і подій.......……...........................</w:t>
            </w:r>
          </w:p>
        </w:tc>
        <w:tc>
          <w:tcPr>
            <w:tcW w:w="415" w:type="dxa"/>
            <w:hideMark/>
          </w:tcPr>
          <w:p w14:paraId="7974A712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9</w:t>
            </w:r>
          </w:p>
        </w:tc>
      </w:tr>
      <w:tr w:rsidR="008250BC" w14:paraId="65198F3E" w14:textId="77777777" w:rsidTr="008250BC">
        <w:tc>
          <w:tcPr>
            <w:tcW w:w="9190" w:type="dxa"/>
            <w:hideMark/>
          </w:tcPr>
          <w:p w14:paraId="59C92CBB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2.4.Текст програми з коментарями .....…………………………………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5" w:type="dxa"/>
            <w:hideMark/>
          </w:tcPr>
          <w:p w14:paraId="15C5ECC9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9</w:t>
            </w:r>
          </w:p>
        </w:tc>
      </w:tr>
      <w:tr w:rsidR="008250BC" w14:paraId="4EA85E1C" w14:textId="77777777" w:rsidTr="008250BC">
        <w:tc>
          <w:tcPr>
            <w:tcW w:w="9190" w:type="dxa"/>
            <w:hideMark/>
          </w:tcPr>
          <w:p w14:paraId="20992E84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3.Опис програмної реалізації............…………………………………………</w:t>
            </w:r>
          </w:p>
        </w:tc>
        <w:tc>
          <w:tcPr>
            <w:tcW w:w="415" w:type="dxa"/>
            <w:hideMark/>
          </w:tcPr>
          <w:p w14:paraId="2F9A547F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28</w:t>
            </w:r>
          </w:p>
        </w:tc>
      </w:tr>
      <w:tr w:rsidR="008250BC" w14:paraId="59E3A431" w14:textId="77777777" w:rsidTr="008250BC">
        <w:tc>
          <w:tcPr>
            <w:tcW w:w="9190" w:type="dxa"/>
            <w:hideMark/>
          </w:tcPr>
          <w:p w14:paraId="2C2F2713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3.1.Інтерфейс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uk-UA" w:eastAsia="en-US"/>
              </w:rPr>
              <w:t>користувача..………………………………………...........</w:t>
            </w:r>
          </w:p>
        </w:tc>
        <w:tc>
          <w:tcPr>
            <w:tcW w:w="415" w:type="dxa"/>
            <w:hideMark/>
          </w:tcPr>
          <w:p w14:paraId="27FAC1A5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28</w:t>
            </w:r>
          </w:p>
        </w:tc>
      </w:tr>
      <w:tr w:rsidR="008250BC" w14:paraId="647F4D71" w14:textId="77777777" w:rsidTr="008250BC">
        <w:tc>
          <w:tcPr>
            <w:tcW w:w="9190" w:type="dxa"/>
            <w:hideMark/>
          </w:tcPr>
          <w:p w14:paraId="0D1ED00F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3.2.Інструкція користувача...………………………………………….....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5" w:type="dxa"/>
            <w:hideMark/>
          </w:tcPr>
          <w:p w14:paraId="72208445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29</w:t>
            </w:r>
          </w:p>
        </w:tc>
      </w:tr>
      <w:tr w:rsidR="008250BC" w14:paraId="64FBB1D4" w14:textId="77777777" w:rsidTr="008250BC">
        <w:tc>
          <w:tcPr>
            <w:tcW w:w="9190" w:type="dxa"/>
            <w:hideMark/>
          </w:tcPr>
          <w:p w14:paraId="02CAC3FE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Висновок....……………………………………………………………….........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5" w:type="dxa"/>
            <w:hideMark/>
          </w:tcPr>
          <w:p w14:paraId="37CD95E1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32</w:t>
            </w:r>
          </w:p>
        </w:tc>
      </w:tr>
      <w:tr w:rsidR="008250BC" w14:paraId="300D32E6" w14:textId="77777777" w:rsidTr="008250BC">
        <w:tc>
          <w:tcPr>
            <w:tcW w:w="9190" w:type="dxa"/>
            <w:hideMark/>
          </w:tcPr>
          <w:p w14:paraId="26E201BC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Список літератури.........................…………………………………….............</w:t>
            </w:r>
          </w:p>
        </w:tc>
        <w:tc>
          <w:tcPr>
            <w:tcW w:w="415" w:type="dxa"/>
            <w:hideMark/>
          </w:tcPr>
          <w:p w14:paraId="47695C78" w14:textId="77777777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33</w:t>
            </w:r>
          </w:p>
        </w:tc>
      </w:tr>
    </w:tbl>
    <w:p w14:paraId="05666A17" w14:textId="77777777" w:rsidR="008250BC" w:rsidRDefault="008250BC" w:rsidP="008250BC"/>
    <w:p w14:paraId="4500A13D" w14:textId="77777777" w:rsidR="008250BC" w:rsidRDefault="008250BC" w:rsidP="008250BC">
      <w:pPr>
        <w:pStyle w:val="2"/>
        <w:jc w:val="left"/>
        <w:rPr>
          <w:b/>
          <w:i/>
          <w:color w:val="FF0000"/>
          <w:lang w:val="uk-UA"/>
        </w:rPr>
      </w:pPr>
    </w:p>
    <w:p w14:paraId="4436736E" w14:textId="77777777" w:rsidR="008250BC" w:rsidRDefault="008250BC" w:rsidP="008250BC">
      <w:pPr>
        <w:pStyle w:val="2"/>
        <w:rPr>
          <w:b/>
          <w:i/>
          <w:color w:val="FF0000"/>
          <w:lang w:val="uk-UA"/>
        </w:rPr>
      </w:pPr>
    </w:p>
    <w:p w14:paraId="77F72DBB" w14:textId="77777777" w:rsidR="008250BC" w:rsidRDefault="008250BC" w:rsidP="008250BC">
      <w:pPr>
        <w:rPr>
          <w:color w:val="FF0000"/>
        </w:rPr>
      </w:pPr>
    </w:p>
    <w:p w14:paraId="60A258EA" w14:textId="77777777" w:rsidR="008250BC" w:rsidRDefault="008250BC" w:rsidP="008250BC">
      <w:pPr>
        <w:rPr>
          <w:color w:val="FF0000"/>
        </w:rPr>
      </w:pPr>
    </w:p>
    <w:p w14:paraId="4F39FE1F" w14:textId="77777777" w:rsidR="008250BC" w:rsidRDefault="008250BC" w:rsidP="008250BC"/>
    <w:p w14:paraId="7ED6C16D" w14:textId="77777777" w:rsidR="008250BC" w:rsidRDefault="008250BC" w:rsidP="008250BC"/>
    <w:p w14:paraId="0FC76E75" w14:textId="77777777" w:rsidR="008250BC" w:rsidRDefault="008250BC" w:rsidP="008250BC">
      <w:pPr>
        <w:spacing w:after="160"/>
      </w:pPr>
      <w:r>
        <w:rPr>
          <w:rFonts w:eastAsiaTheme="minorHAnsi"/>
          <w:sz w:val="24"/>
        </w:rPr>
        <w:br w:type="page"/>
      </w:r>
    </w:p>
    <w:p w14:paraId="70E53BB8" w14:textId="77777777" w:rsidR="008250BC" w:rsidRDefault="008250BC" w:rsidP="008250B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ВСТУП</w:t>
      </w:r>
    </w:p>
    <w:p w14:paraId="2530EB0C" w14:textId="77777777" w:rsidR="008250BC" w:rsidRDefault="008250BC" w:rsidP="008250BC">
      <w:pPr>
        <w:jc w:val="center"/>
        <w:rPr>
          <w:szCs w:val="28"/>
          <w:lang w:val="uk-UA"/>
        </w:rPr>
      </w:pPr>
    </w:p>
    <w:p w14:paraId="60B5DFBC" w14:textId="48EEEE74" w:rsidR="008250BC" w:rsidRPr="002D4011" w:rsidRDefault="008250BC" w:rsidP="003A128B">
      <w:pPr>
        <w:ind w:firstLine="708"/>
        <w:jc w:val="left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У сьогоднішньому суспільстві все більше стає актуальним питання про розробку різних програм, які б допомагали людям зробити їх життя більш комфортним та простим. </w:t>
      </w:r>
      <w:r w:rsidR="002D4011">
        <w:rPr>
          <w:noProof/>
          <w:szCs w:val="28"/>
          <w:lang w:val="uk-UA"/>
        </w:rPr>
        <w:t>Програма, яку розроблено, допомагає користувачеві працювати з таблицею і даними в ній. Сьогодні кожне підприємство чи фірма використовує подібні програми для зберігання усієї потрібної інформації.</w:t>
      </w:r>
    </w:p>
    <w:p w14:paraId="3C5507DD" w14:textId="5DC02E6B" w:rsidR="008250BC" w:rsidRPr="003A128B" w:rsidRDefault="002D4011" w:rsidP="003A128B">
      <w:pPr>
        <w:jc w:val="left"/>
        <w:rPr>
          <w:noProof/>
          <w:szCs w:val="28"/>
          <w:lang w:val="uk-UA"/>
        </w:rPr>
      </w:pPr>
      <w:r>
        <w:rPr>
          <w:bCs/>
          <w:color w:val="202122"/>
          <w:szCs w:val="28"/>
          <w:shd w:val="clear" w:color="auto" w:fill="FFFFFF"/>
          <w:lang w:val="en-US"/>
        </w:rPr>
        <w:t>CLR</w:t>
      </w:r>
      <w:r>
        <w:rPr>
          <w:bCs/>
          <w:color w:val="202122"/>
          <w:szCs w:val="28"/>
          <w:shd w:val="clear" w:color="auto" w:fill="FFFFFF"/>
          <w:lang w:val="uk-UA"/>
        </w:rPr>
        <w:t xml:space="preserve"> проект </w:t>
      </w:r>
      <w:r w:rsidR="003A128B">
        <w:rPr>
          <w:color w:val="202122"/>
          <w:szCs w:val="28"/>
          <w:shd w:val="clear" w:color="auto" w:fill="FFFFFF"/>
          <w:lang w:val="uk-UA"/>
        </w:rPr>
        <w:t>дає змогу розробити програму з простим та зрозумілим інтерфейсом користувача, дозволяю зручно та швидко створювати та змінювати об’єкти форми.</w:t>
      </w:r>
      <w:r w:rsidR="008250BC">
        <w:rPr>
          <w:color w:val="202122"/>
          <w:szCs w:val="28"/>
          <w:shd w:val="clear" w:color="auto" w:fill="FFFFFF"/>
        </w:rPr>
        <w:t> </w:t>
      </w:r>
      <w:r w:rsidR="003A128B">
        <w:rPr>
          <w:lang w:val="uk-UA"/>
        </w:rPr>
        <w:t xml:space="preserve">Код програми розробляється на мові </w:t>
      </w:r>
      <w:r w:rsidR="003A128B">
        <w:rPr>
          <w:lang w:val="en-US"/>
        </w:rPr>
        <w:t>C</w:t>
      </w:r>
      <w:r w:rsidR="003A128B" w:rsidRPr="003A128B">
        <w:t>++</w:t>
      </w:r>
      <w:r w:rsidR="003A128B">
        <w:rPr>
          <w:lang w:val="uk-UA"/>
        </w:rPr>
        <w:t xml:space="preserve">, але для створення та програмування об’єктів форми використовується мова </w:t>
      </w:r>
      <w:r w:rsidR="003A128B">
        <w:rPr>
          <w:lang w:val="en-US"/>
        </w:rPr>
        <w:t>C</w:t>
      </w:r>
      <w:r w:rsidR="003A128B" w:rsidRPr="003A128B">
        <w:t>#</w:t>
      </w:r>
      <w:r w:rsidR="003A128B">
        <w:rPr>
          <w:lang w:val="uk-UA"/>
        </w:rPr>
        <w:t xml:space="preserve">, що є досить схожою до </w:t>
      </w:r>
      <w:r w:rsidR="003A128B">
        <w:rPr>
          <w:lang w:val="en-US"/>
        </w:rPr>
        <w:t>C</w:t>
      </w:r>
      <w:r w:rsidR="003A128B" w:rsidRPr="003A128B">
        <w:t>++</w:t>
      </w:r>
      <w:r w:rsidR="003A128B">
        <w:rPr>
          <w:lang w:val="uk-UA"/>
        </w:rPr>
        <w:t>.</w:t>
      </w:r>
    </w:p>
    <w:p w14:paraId="251B7796" w14:textId="77777777" w:rsidR="008250BC" w:rsidRDefault="008250BC" w:rsidP="008250BC">
      <w:pPr>
        <w:ind w:firstLine="708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Для вирішення завдання даної курсової роботи було обране середовище розробки </w:t>
      </w:r>
      <w:r>
        <w:rPr>
          <w:noProof/>
          <w:szCs w:val="28"/>
          <w:lang w:val="en-US"/>
        </w:rPr>
        <w:t>Visual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Studio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</w:rPr>
        <w:t>19</w:t>
      </w:r>
      <w:r>
        <w:rPr>
          <w:noProof/>
          <w:szCs w:val="28"/>
          <w:lang w:val="uk-UA"/>
        </w:rPr>
        <w:t>. Середовище має широкий набір можливостей, C ++ Buider може використовуватися для розробки програм будь-якої складності.</w:t>
      </w:r>
    </w:p>
    <w:p w14:paraId="29C78837" w14:textId="5D230EBB" w:rsidR="008250BC" w:rsidRPr="00995F1A" w:rsidRDefault="008250BC" w:rsidP="008250BC">
      <w:pPr>
        <w:ind w:firstLine="708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Мета курсової роботи – </w:t>
      </w:r>
      <w:r w:rsidR="003A128B">
        <w:rPr>
          <w:noProof/>
          <w:szCs w:val="28"/>
          <w:lang w:val="uk-UA"/>
        </w:rPr>
        <w:t>підтвердження знань з об’єктно-орієнтованого програмування, основних його принципів.</w:t>
      </w:r>
      <w:r w:rsidR="003A128B">
        <w:rPr>
          <w:noProof/>
          <w:szCs w:val="28"/>
        </w:rPr>
        <w:t xml:space="preserve"> Також у програм</w:t>
      </w:r>
      <w:r w:rsidR="003A128B">
        <w:rPr>
          <w:noProof/>
          <w:szCs w:val="28"/>
          <w:lang w:val="uk-UA"/>
        </w:rPr>
        <w:t xml:space="preserve">і використано знання з таких тем, як обробка виключень, тестування, робота з файлами. Важливу роль у проекті займає </w:t>
      </w:r>
      <w:r w:rsidR="00995F1A">
        <w:rPr>
          <w:noProof/>
          <w:szCs w:val="28"/>
          <w:lang w:val="uk-UA"/>
        </w:rPr>
        <w:t xml:space="preserve">бібліотека </w:t>
      </w:r>
      <w:r w:rsidR="00995F1A">
        <w:rPr>
          <w:noProof/>
          <w:szCs w:val="28"/>
          <w:lang w:val="en-US"/>
        </w:rPr>
        <w:t>STL</w:t>
      </w:r>
      <w:r w:rsidR="00995F1A">
        <w:rPr>
          <w:noProof/>
          <w:szCs w:val="28"/>
          <w:lang w:val="uk-UA"/>
        </w:rPr>
        <w:t>, що також входить до курсу ООП. Бібліотека дозволяє працювати з шаблонними класами та їх методами, що досить спрощує розробку програми, робить код та структуру програми більш зрозумілими.</w:t>
      </w:r>
    </w:p>
    <w:p w14:paraId="66C16DD6" w14:textId="586AE2A6" w:rsidR="008250BC" w:rsidRPr="005463CE" w:rsidRDefault="008250BC" w:rsidP="008250BC">
      <w:pPr>
        <w:ind w:firstLine="709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Завдання даної роботи: </w:t>
      </w:r>
      <w:r w:rsidR="00995F1A">
        <w:rPr>
          <w:noProof/>
          <w:szCs w:val="28"/>
          <w:lang w:val="uk-UA"/>
        </w:rPr>
        <w:t xml:space="preserve">створити програму, що за функціоналом дозволить обробляти таблицю, редагувати різним чином дані в ній. Таблиці можуть бути введені та виведені з використанням файлів. Також потрібно розробити методи, що дозволяють сортувати таблицю за різними даними. Створити пошукову систему таблиці, що дозволить знайти потрібну інформацію за будь-яким критерієм. Програма має бути написана на класах, їх методах. Під час </w:t>
      </w:r>
      <w:r w:rsidR="005463CE">
        <w:rPr>
          <w:noProof/>
          <w:szCs w:val="28"/>
          <w:lang w:val="uk-UA"/>
        </w:rPr>
        <w:t>розробки застосувати інкапсуляцію, поліморфізм та успадкування класів.</w:t>
      </w:r>
    </w:p>
    <w:p w14:paraId="259F8C00" w14:textId="32B8DF7A" w:rsidR="008250BC" w:rsidRDefault="008250BC" w:rsidP="008250BC">
      <w:pPr>
        <w:ind w:firstLine="709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Практична значимість курсової роботи: </w:t>
      </w:r>
      <w:r w:rsidR="00DC77C9">
        <w:rPr>
          <w:noProof/>
          <w:szCs w:val="28"/>
          <w:lang w:val="uk-UA"/>
        </w:rPr>
        <w:t>Програма з графічним інтерфейсом, що дозволить користувачеві швидко та зручно обробляти дані та виконивати різноманітні дії над ними.</w:t>
      </w:r>
    </w:p>
    <w:p w14:paraId="74CAACFF" w14:textId="77777777" w:rsidR="008250BC" w:rsidRDefault="008250BC" w:rsidP="008250BC">
      <w:pPr>
        <w:ind w:firstLine="360"/>
        <w:rPr>
          <w:noProof/>
          <w:szCs w:val="28"/>
          <w:lang w:val="uk-UA"/>
        </w:rPr>
      </w:pPr>
    </w:p>
    <w:p w14:paraId="1E5B9A0A" w14:textId="77777777" w:rsidR="008250BC" w:rsidRDefault="008250BC" w:rsidP="008250BC">
      <w:pPr>
        <w:ind w:firstLine="360"/>
        <w:rPr>
          <w:noProof/>
          <w:szCs w:val="28"/>
          <w:lang w:val="uk-UA"/>
        </w:rPr>
      </w:pPr>
    </w:p>
    <w:p w14:paraId="3B313E96" w14:textId="77777777" w:rsidR="008250BC" w:rsidRDefault="008250BC" w:rsidP="008250BC">
      <w:pPr>
        <w:rPr>
          <w:noProof/>
          <w:szCs w:val="28"/>
          <w:lang w:val="uk-UA"/>
        </w:rPr>
      </w:pPr>
    </w:p>
    <w:p w14:paraId="6B3AC8DF" w14:textId="77777777" w:rsidR="008250BC" w:rsidRDefault="008250BC" w:rsidP="008250BC">
      <w:pPr>
        <w:spacing w:after="160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br w:type="page"/>
      </w:r>
    </w:p>
    <w:p w14:paraId="4938FEAF" w14:textId="77777777" w:rsidR="008250BC" w:rsidRDefault="008250BC" w:rsidP="008250BC">
      <w:pPr>
        <w:pStyle w:val="ad"/>
        <w:numPr>
          <w:ilvl w:val="0"/>
          <w:numId w:val="4"/>
        </w:numPr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lastRenderedPageBreak/>
        <w:t xml:space="preserve"> АНАЛІЗ ПРЕДМЕТНОЇ ОБЛАСТІ</w:t>
      </w:r>
    </w:p>
    <w:p w14:paraId="2A8F5A2A" w14:textId="77777777" w:rsidR="008250BC" w:rsidRDefault="008250BC" w:rsidP="008250BC">
      <w:pPr>
        <w:pStyle w:val="ad"/>
        <w:ind w:left="420"/>
        <w:rPr>
          <w:noProof/>
          <w:szCs w:val="28"/>
        </w:rPr>
      </w:pPr>
    </w:p>
    <w:p w14:paraId="5882C7E3" w14:textId="77777777" w:rsidR="008250BC" w:rsidRDefault="008250BC" w:rsidP="008250BC">
      <w:pPr>
        <w:pStyle w:val="ad"/>
        <w:numPr>
          <w:ilvl w:val="1"/>
          <w:numId w:val="4"/>
        </w:numPr>
        <w:ind w:left="0"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Основні особливості середовища програмування </w:t>
      </w:r>
      <w:r>
        <w:rPr>
          <w:noProof/>
          <w:szCs w:val="28"/>
          <w:lang w:val="en-US"/>
        </w:rPr>
        <w:t>Visual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Studio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</w:rPr>
        <w:t>19</w:t>
      </w:r>
      <w:r>
        <w:rPr>
          <w:noProof/>
          <w:szCs w:val="28"/>
          <w:lang w:val="uk-UA"/>
        </w:rPr>
        <w:t>.</w:t>
      </w:r>
    </w:p>
    <w:p w14:paraId="2C3B2602" w14:textId="77777777" w:rsidR="008250BC" w:rsidRDefault="008250BC" w:rsidP="008250BC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Система об’єктно-орієнтованого програмування </w:t>
      </w:r>
      <w:r>
        <w:rPr>
          <w:noProof/>
          <w:szCs w:val="28"/>
          <w:lang w:val="en-US"/>
        </w:rPr>
        <w:t>Visual</w:t>
      </w:r>
      <w:r>
        <w:rPr>
          <w:noProof/>
          <w:szCs w:val="28"/>
          <w:lang w:val="uk-UA"/>
        </w:rPr>
        <w:t xml:space="preserve"> </w:t>
      </w:r>
      <w:r>
        <w:rPr>
          <w:noProof/>
          <w:szCs w:val="28"/>
          <w:lang w:val="en-US"/>
        </w:rPr>
        <w:t>Studio</w:t>
      </w:r>
      <w:r>
        <w:rPr>
          <w:noProof/>
          <w:szCs w:val="28"/>
          <w:lang w:val="uk-UA"/>
        </w:rPr>
        <w:t xml:space="preserve"> 19 </w:t>
      </w:r>
      <w:r>
        <w:rPr>
          <w:noProof/>
          <w:color w:val="000000" w:themeColor="text1"/>
          <w:szCs w:val="28"/>
          <w:lang w:val="uk-UA"/>
        </w:rPr>
        <w:t xml:space="preserve">виробництва корпорації 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>Microsoft</w:t>
      </w:r>
      <w:r>
        <w:rPr>
          <w:noProof/>
          <w:color w:val="000000" w:themeColor="text1"/>
          <w:szCs w:val="28"/>
          <w:lang w:val="uk-UA"/>
        </w:rPr>
        <w:t xml:space="preserve"> призначена для операційних систем 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 xml:space="preserve">Windows7 – 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en-US"/>
        </w:rPr>
        <w:t>Windows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 xml:space="preserve"> 10.</w:t>
      </w:r>
      <w:r>
        <w:rPr>
          <w:noProof/>
          <w:color w:val="000000" w:themeColor="text1"/>
          <w:szCs w:val="28"/>
          <w:lang w:val="uk-UA"/>
        </w:rPr>
        <w:t> Вона функціонує під керуванням ОС типу 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>Microsoft Windows.</w:t>
      </w:r>
    </w:p>
    <w:p w14:paraId="742DECB2" w14:textId="77777777" w:rsidR="008250BC" w:rsidRDefault="008250BC" w:rsidP="008250BC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Інтегроване середовище </w:t>
      </w:r>
      <w:r>
        <w:rPr>
          <w:noProof/>
          <w:szCs w:val="28"/>
          <w:lang w:val="en-US"/>
        </w:rPr>
        <w:t>Visual</w:t>
      </w:r>
      <w:r>
        <w:rPr>
          <w:noProof/>
          <w:szCs w:val="28"/>
          <w:lang w:val="uk-UA"/>
        </w:rPr>
        <w:t xml:space="preserve"> </w:t>
      </w:r>
      <w:r>
        <w:rPr>
          <w:noProof/>
          <w:szCs w:val="28"/>
          <w:lang w:val="en-US"/>
        </w:rPr>
        <w:t>Studio</w:t>
      </w:r>
      <w:r>
        <w:rPr>
          <w:noProof/>
          <w:szCs w:val="28"/>
          <w:lang w:val="uk-UA"/>
        </w:rPr>
        <w:t xml:space="preserve"> 19 </w:t>
      </w:r>
      <w:r>
        <w:rPr>
          <w:noProof/>
          <w:color w:val="000000" w:themeColor="text1"/>
          <w:szCs w:val="28"/>
          <w:lang w:val="uk-UA"/>
        </w:rPr>
        <w:t>цілком підтримує стандарт мови 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>С++,</w:t>
      </w:r>
      <w:r>
        <w:rPr>
          <w:noProof/>
          <w:color w:val="000000" w:themeColor="text1"/>
          <w:szCs w:val="28"/>
          <w:lang w:val="uk-UA"/>
        </w:rPr>
        <w:t> завдяки чому існує можливість створення за допомогою цієї системи програмування модулів і бібліотек, що застосовуються в інших засобах розробки.</w:t>
      </w:r>
    </w:p>
    <w:p w14:paraId="20DE5DEE" w14:textId="77777777" w:rsidR="008250BC" w:rsidRDefault="008250BC" w:rsidP="008250BC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noProof/>
          <w:color w:val="000000" w:themeColor="text1"/>
          <w:szCs w:val="28"/>
          <w:lang w:val="uk-UA"/>
        </w:rPr>
      </w:pPr>
    </w:p>
    <w:p w14:paraId="075D4504" w14:textId="5729638A" w:rsidR="008250BC" w:rsidRDefault="007F22A0" w:rsidP="008250BC">
      <w:pPr>
        <w:pStyle w:val="ad"/>
        <w:ind w:left="0"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Панель елементів. </w:t>
      </w:r>
    </w:p>
    <w:p w14:paraId="69DC900E" w14:textId="76BA0C9F" w:rsidR="003203B8" w:rsidRDefault="003203B8" w:rsidP="003203B8">
      <w:pPr>
        <w:pStyle w:val="ad"/>
        <w:ind w:left="0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Панель елементів дозволяє швидко додати чи змінити елементи форми. Панель елементів має різні типи елементів, що дозволяють розв’язувати різноманітні задачі і використовуються для якоїсь мети. Під час розробки програми найчастіше використовуємо Стандартні елементи управління, але й інші розділи включають не менш важливі та цікаві елементи.</w:t>
      </w:r>
    </w:p>
    <w:p w14:paraId="202D643A" w14:textId="77777777" w:rsidR="008250BC" w:rsidRDefault="008250BC" w:rsidP="008250BC">
      <w:pPr>
        <w:pStyle w:val="ad"/>
        <w:ind w:left="0" w:firstLine="709"/>
        <w:rPr>
          <w:noProof/>
          <w:color w:val="000000" w:themeColor="text1"/>
          <w:szCs w:val="28"/>
          <w:lang w:val="uk-UA"/>
        </w:rPr>
      </w:pPr>
    </w:p>
    <w:p w14:paraId="086ABA46" w14:textId="77777777" w:rsidR="008250BC" w:rsidRDefault="008250BC" w:rsidP="008250BC">
      <w:pPr>
        <w:pStyle w:val="ad"/>
        <w:ind w:left="0" w:firstLine="709"/>
        <w:rPr>
          <w:noProof/>
          <w:color w:val="000000" w:themeColor="text1"/>
          <w:szCs w:val="28"/>
          <w:lang w:val="uk-UA"/>
        </w:rPr>
      </w:pPr>
    </w:p>
    <w:p w14:paraId="0178C190" w14:textId="664A268A" w:rsidR="008250BC" w:rsidRDefault="008250BC" w:rsidP="008250BC">
      <w:pPr>
        <w:pStyle w:val="ad"/>
        <w:ind w:left="420"/>
        <w:jc w:val="center"/>
        <w:rPr>
          <w:color w:val="000000" w:themeColor="text1"/>
          <w:szCs w:val="28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631A05F" wp14:editId="7DEF7436">
            <wp:extent cx="2788920" cy="2225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5249" w14:textId="5A83338F" w:rsidR="008250BC" w:rsidRDefault="008250BC" w:rsidP="008250BC">
      <w:pPr>
        <w:tabs>
          <w:tab w:val="left" w:pos="4293"/>
        </w:tabs>
        <w:jc w:val="center"/>
        <w:rPr>
          <w:szCs w:val="28"/>
        </w:rPr>
      </w:pPr>
      <w:r>
        <w:rPr>
          <w:szCs w:val="28"/>
        </w:rPr>
        <w:t>Рисунок 1.</w:t>
      </w:r>
      <w:r>
        <w:rPr>
          <w:szCs w:val="28"/>
          <w:lang w:val="uk-UA"/>
        </w:rPr>
        <w:t xml:space="preserve">1 – Панель елементів </w:t>
      </w:r>
      <w:r>
        <w:rPr>
          <w:szCs w:val="28"/>
          <w:lang w:val="en-US"/>
        </w:rPr>
        <w:t>VS</w:t>
      </w:r>
      <w:r>
        <w:rPr>
          <w:szCs w:val="28"/>
        </w:rPr>
        <w:t>19</w:t>
      </w:r>
    </w:p>
    <w:p w14:paraId="765DE244" w14:textId="0ABE4B6F" w:rsidR="003203B8" w:rsidRDefault="003203B8" w:rsidP="008250BC">
      <w:pPr>
        <w:tabs>
          <w:tab w:val="left" w:pos="4293"/>
        </w:tabs>
        <w:jc w:val="center"/>
        <w:rPr>
          <w:szCs w:val="28"/>
        </w:rPr>
      </w:pPr>
    </w:p>
    <w:p w14:paraId="41609733" w14:textId="31954A02" w:rsidR="003203B8" w:rsidRDefault="003203B8" w:rsidP="008250BC">
      <w:pPr>
        <w:tabs>
          <w:tab w:val="left" w:pos="4293"/>
        </w:tabs>
        <w:jc w:val="center"/>
        <w:rPr>
          <w:szCs w:val="28"/>
        </w:rPr>
      </w:pPr>
    </w:p>
    <w:p w14:paraId="4744F755" w14:textId="16BD4088" w:rsidR="003203B8" w:rsidRPr="003203B8" w:rsidRDefault="003203B8" w:rsidP="003203B8">
      <w:pPr>
        <w:tabs>
          <w:tab w:val="left" w:pos="4293"/>
        </w:tabs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Властивості об’єктів дозволяють змінити будь-які характеристики елементу форми, або ж самої форми. Ця панель пов’язана безпосередньо з кодом програми, тому </w:t>
      </w:r>
      <w:r w:rsidR="00314C96">
        <w:rPr>
          <w:szCs w:val="28"/>
          <w:lang w:val="uk-UA"/>
        </w:rPr>
        <w:t>під час внесення змін у панелі властивостей, потрібні характеристики одразу змінюються в коді.</w:t>
      </w:r>
    </w:p>
    <w:p w14:paraId="57AF6B00" w14:textId="6807409A" w:rsidR="008250BC" w:rsidRDefault="008250BC" w:rsidP="003203B8">
      <w:pPr>
        <w:tabs>
          <w:tab w:val="left" w:pos="4293"/>
        </w:tabs>
        <w:jc w:val="left"/>
        <w:rPr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</w:rPr>
        <w:lastRenderedPageBreak/>
        <w:drawing>
          <wp:inline distT="0" distB="0" distL="0" distR="0" wp14:anchorId="08E21BE8" wp14:editId="3BD15218">
            <wp:extent cx="2804400" cy="75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75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1FB" w14:textId="70EA7B1E" w:rsidR="008250BC" w:rsidRDefault="008250BC" w:rsidP="008250BC">
      <w:pPr>
        <w:tabs>
          <w:tab w:val="left" w:pos="4293"/>
        </w:tabs>
        <w:jc w:val="center"/>
        <w:rPr>
          <w:szCs w:val="28"/>
        </w:rPr>
      </w:pPr>
      <w:r>
        <w:rPr>
          <w:szCs w:val="28"/>
        </w:rPr>
        <w:t>Рисунок 1.2</w:t>
      </w:r>
      <w:r>
        <w:rPr>
          <w:szCs w:val="28"/>
          <w:lang w:val="uk-UA"/>
        </w:rPr>
        <w:t xml:space="preserve"> – Палітра властивостей форм </w:t>
      </w:r>
      <w:r>
        <w:rPr>
          <w:szCs w:val="28"/>
          <w:lang w:val="en-US"/>
        </w:rPr>
        <w:t>VS</w:t>
      </w:r>
      <w:r>
        <w:rPr>
          <w:szCs w:val="28"/>
        </w:rPr>
        <w:t>19</w:t>
      </w:r>
    </w:p>
    <w:p w14:paraId="6E82173F" w14:textId="0FC2B4B7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3B9B8874" w14:textId="58CE97EA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08A6DAAE" w14:textId="0420038E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5B3516DB" w14:textId="1EBAB936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7C60046F" w14:textId="0A9722E5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63225560" w14:textId="373227D5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1A2ED5B2" w14:textId="11C8D3CD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6072138C" w14:textId="6885F234" w:rsidR="00314C96" w:rsidRPr="00314C96" w:rsidRDefault="00314C96" w:rsidP="00314C96">
      <w:pPr>
        <w:tabs>
          <w:tab w:val="left" w:pos="4293"/>
        </w:tabs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>Вкладка Огляду Рішень дозволяє відкрити потрібні файли програми чи змінити їх. Також з неї можна швидко дізнатися, які елементи включає програма, або створити нові.</w:t>
      </w:r>
    </w:p>
    <w:p w14:paraId="1BE323CB" w14:textId="73E0F3F7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17FC470A" w14:textId="77777777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679C9771" w14:textId="77777777" w:rsidR="00961275" w:rsidRDefault="00961275" w:rsidP="008250BC">
      <w:pPr>
        <w:tabs>
          <w:tab w:val="left" w:pos="4293"/>
        </w:tabs>
        <w:jc w:val="center"/>
        <w:rPr>
          <w:noProof/>
        </w:rPr>
      </w:pPr>
    </w:p>
    <w:p w14:paraId="05C0DD94" w14:textId="4DC70877" w:rsidR="008250BC" w:rsidRDefault="00961275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  <w:r>
        <w:rPr>
          <w:noProof/>
        </w:rPr>
        <w:drawing>
          <wp:inline distT="0" distB="0" distL="0" distR="0" wp14:anchorId="03903E0A" wp14:editId="2D33F3D9">
            <wp:extent cx="2468880" cy="3956923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991" t="7982" b="29305"/>
                    <a:stretch/>
                  </pic:blipFill>
                  <pic:spPr bwMode="auto">
                    <a:xfrm>
                      <a:off x="0" y="0"/>
                      <a:ext cx="2473250" cy="396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11FC0" w14:textId="77777777" w:rsidR="008250BC" w:rsidRDefault="008250BC" w:rsidP="008250BC">
      <w:pPr>
        <w:tabs>
          <w:tab w:val="left" w:pos="4293"/>
        </w:tabs>
        <w:jc w:val="center"/>
        <w:rPr>
          <w:szCs w:val="28"/>
        </w:rPr>
      </w:pPr>
      <w:r>
        <w:rPr>
          <w:szCs w:val="28"/>
        </w:rPr>
        <w:t>Рисунок 1.</w:t>
      </w:r>
      <w:r>
        <w:rPr>
          <w:szCs w:val="28"/>
          <w:lang w:val="uk-UA"/>
        </w:rPr>
        <w:t xml:space="preserve">3 – Оглядач рішень </w:t>
      </w:r>
      <w:r>
        <w:rPr>
          <w:szCs w:val="28"/>
          <w:lang w:val="en-US"/>
        </w:rPr>
        <w:t>VS</w:t>
      </w:r>
      <w:r>
        <w:rPr>
          <w:szCs w:val="28"/>
        </w:rPr>
        <w:t>19</w:t>
      </w:r>
    </w:p>
    <w:p w14:paraId="6D2BF04C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</w:p>
    <w:p w14:paraId="49AE94DC" w14:textId="77777777" w:rsidR="008250BC" w:rsidRDefault="008250BC" w:rsidP="008250BC">
      <w:pPr>
        <w:spacing w:after="160"/>
        <w:rPr>
          <w:color w:val="000000" w:themeColor="text1"/>
          <w:szCs w:val="28"/>
        </w:rPr>
      </w:pPr>
    </w:p>
    <w:p w14:paraId="4991A280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7313D586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0C22EC80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32D7A685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161C02C0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4BA24FB3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2CD8589A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02CBC5DE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5E7298C8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6D5C2745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035B6128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63AADBF9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2CC5D240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3C1F9F37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242BE323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1E170882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</w:p>
    <w:p w14:paraId="74AE1EDE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</w:p>
    <w:p w14:paraId="56E31AF7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</w:p>
    <w:p w14:paraId="618E5A5C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2. РОЗРОБКА ПРОГРАМИ</w:t>
      </w:r>
    </w:p>
    <w:p w14:paraId="2D2D5317" w14:textId="77777777" w:rsidR="008250BC" w:rsidRDefault="008250BC" w:rsidP="008250BC">
      <w:pPr>
        <w:tabs>
          <w:tab w:val="left" w:pos="4293"/>
        </w:tabs>
        <w:jc w:val="center"/>
        <w:rPr>
          <w:color w:val="FFC000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 xml:space="preserve">  </w:t>
      </w:r>
    </w:p>
    <w:p w14:paraId="3ED960C3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2.1 Опис алгоритму створення форми</w:t>
      </w:r>
    </w:p>
    <w:p w14:paraId="3461F6A7" w14:textId="3D1E841B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szCs w:val="28"/>
          <w:lang w:val="uk-UA"/>
        </w:rPr>
        <w:t>Алгоритм створення форми для програми можна представити наступними кроками.</w:t>
      </w:r>
    </w:p>
    <w:p w14:paraId="2D402808" w14:textId="6F4F4DE7" w:rsidR="008250BC" w:rsidRDefault="008250BC" w:rsidP="008250BC">
      <w:pPr>
        <w:pStyle w:val="a6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Запуск </w:t>
      </w:r>
      <w:r>
        <w:rPr>
          <w:noProof/>
          <w:color w:val="000000" w:themeColor="text1"/>
          <w:szCs w:val="28"/>
          <w:lang w:val="en-US"/>
        </w:rPr>
        <w:t>Visual</w:t>
      </w:r>
      <w:r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Studio</w:t>
      </w:r>
      <w:r>
        <w:rPr>
          <w:noProof/>
          <w:color w:val="000000" w:themeColor="text1"/>
          <w:szCs w:val="28"/>
          <w:lang w:val="uk-UA"/>
        </w:rPr>
        <w:t xml:space="preserve"> 19. Створення проекту </w:t>
      </w:r>
      <w:r>
        <w:rPr>
          <w:noProof/>
          <w:color w:val="000000" w:themeColor="text1"/>
          <w:szCs w:val="28"/>
          <w:lang w:val="en-US"/>
        </w:rPr>
        <w:t>C</w:t>
      </w:r>
      <w:r>
        <w:rPr>
          <w:noProof/>
          <w:color w:val="000000" w:themeColor="text1"/>
          <w:szCs w:val="28"/>
          <w:lang w:val="uk-UA"/>
        </w:rPr>
        <w:t xml:space="preserve">++ </w:t>
      </w:r>
      <w:r>
        <w:rPr>
          <w:noProof/>
          <w:color w:val="000000" w:themeColor="text1"/>
          <w:szCs w:val="28"/>
          <w:lang w:val="en-US"/>
        </w:rPr>
        <w:t>CL</w:t>
      </w:r>
      <w:r w:rsidR="00961275">
        <w:rPr>
          <w:noProof/>
          <w:color w:val="000000" w:themeColor="text1"/>
          <w:szCs w:val="28"/>
          <w:lang w:val="en-US"/>
        </w:rPr>
        <w:t>R</w:t>
      </w:r>
      <w:r>
        <w:rPr>
          <w:noProof/>
          <w:color w:val="000000" w:themeColor="text1"/>
          <w:szCs w:val="28"/>
          <w:lang w:val="uk-UA"/>
        </w:rPr>
        <w:t>.</w:t>
      </w:r>
    </w:p>
    <w:p w14:paraId="114C79B3" w14:textId="77777777" w:rsidR="008250BC" w:rsidRDefault="008250BC" w:rsidP="008250BC">
      <w:pPr>
        <w:pStyle w:val="a6"/>
        <w:spacing w:before="0" w:beforeAutospacing="0" w:after="0" w:afterAutospacing="0"/>
        <w:ind w:left="1069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Записуємо до файлу форми </w:t>
      </w:r>
      <w:r>
        <w:rPr>
          <w:noProof/>
          <w:color w:val="000000" w:themeColor="text1"/>
          <w:szCs w:val="28"/>
          <w:lang w:val="en-US"/>
        </w:rPr>
        <w:t>MyForm</w:t>
      </w:r>
      <w:r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  <w:lang w:val="en-US"/>
        </w:rPr>
        <w:t>cpp</w:t>
      </w:r>
      <w:r w:rsidRPr="008250BC">
        <w:rPr>
          <w:noProof/>
          <w:color w:val="000000" w:themeColor="text1"/>
          <w:szCs w:val="28"/>
        </w:rPr>
        <w:t xml:space="preserve"> </w:t>
      </w:r>
      <w:r>
        <w:rPr>
          <w:noProof/>
          <w:color w:val="000000" w:themeColor="text1"/>
          <w:szCs w:val="28"/>
          <w:lang w:val="uk-UA"/>
        </w:rPr>
        <w:t>наступний код, який забезпечує запуск форми.</w:t>
      </w:r>
    </w:p>
    <w:p w14:paraId="7D0250CD" w14:textId="1B3892B4" w:rsidR="00961275" w:rsidRPr="00961275" w:rsidRDefault="008250BC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  <w:color w:val="000000" w:themeColor="text1"/>
          <w:szCs w:val="28"/>
          <w:lang w:val="uk-UA"/>
        </w:rPr>
        <w:br/>
      </w:r>
      <w:r w:rsidR="00961275" w:rsidRPr="00961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="00961275"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61275" w:rsidRPr="009612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"MyForm.h"</w:t>
      </w:r>
    </w:p>
    <w:p w14:paraId="5CE2C454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0292AE19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02DB7EB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58D1E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35ABD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Project1;</w:t>
      </w:r>
    </w:p>
    <w:p w14:paraId="5C2CF041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309E786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9F9113F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754E3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WinMain(</w:t>
      </w:r>
      <w:r w:rsidRPr="009612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612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612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204861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96127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612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588C2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612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::EnableVisualStyles();</w:t>
      </w:r>
    </w:p>
    <w:p w14:paraId="23DC4AF4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612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::SetCompatibleTextRenderingDefault(</w:t>
      </w: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342943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612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::Run(</w:t>
      </w:r>
      <w:r w:rsidRPr="009612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1FD923" w14:textId="77777777" w:rsid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756B72E" w14:textId="77777777" w:rsidR="00E01C8C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4D5E62" w14:textId="77777777" w:rsidR="00E01C8C" w:rsidRDefault="00E01C8C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5F5C5D" w14:textId="54BE519A" w:rsidR="008250BC" w:rsidRDefault="008250BC" w:rsidP="00961275">
      <w:pPr>
        <w:autoSpaceDE w:val="0"/>
        <w:autoSpaceDN w:val="0"/>
        <w:adjustRightInd w:val="0"/>
        <w:jc w:val="left"/>
        <w:rPr>
          <w:noProof/>
          <w:color w:val="FF0000"/>
          <w:lang w:val="uk-UA"/>
        </w:rPr>
      </w:pPr>
      <w:r>
        <w:rPr>
          <w:noProof/>
          <w:color w:val="000000" w:themeColor="text1"/>
          <w:szCs w:val="28"/>
          <w:lang w:val="uk-UA"/>
        </w:rPr>
        <w:t>2. Створення головної форми додатка.</w:t>
      </w:r>
    </w:p>
    <w:p w14:paraId="6B674475" w14:textId="77777777" w:rsidR="008250BC" w:rsidRDefault="008250BC" w:rsidP="008250BC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Створюєму головну форму.</w:t>
      </w:r>
    </w:p>
    <w:p w14:paraId="73BA3330" w14:textId="60FF4AC0" w:rsidR="008250BC" w:rsidRDefault="008250BC" w:rsidP="008250BC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Додаємо в неї потрібні елементи з </w:t>
      </w:r>
      <w:r w:rsidR="006E7B74">
        <w:rPr>
          <w:noProof/>
          <w:color w:val="000000" w:themeColor="text1"/>
          <w:szCs w:val="28"/>
          <w:lang w:val="uk-UA"/>
        </w:rPr>
        <w:t>Панелі елементів</w:t>
      </w:r>
      <w:r>
        <w:rPr>
          <w:noProof/>
          <w:color w:val="000000" w:themeColor="text1"/>
          <w:szCs w:val="28"/>
          <w:lang w:val="uk-UA"/>
        </w:rPr>
        <w:t xml:space="preserve"> (рис 1.1)</w:t>
      </w:r>
    </w:p>
    <w:p w14:paraId="494AADDA" w14:textId="0D2BF6AE" w:rsidR="008250BC" w:rsidRDefault="008250BC" w:rsidP="008250BC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Змінюємо їх властивості в </w:t>
      </w:r>
      <w:r w:rsidR="00E853E6">
        <w:rPr>
          <w:noProof/>
          <w:color w:val="000000" w:themeColor="text1"/>
          <w:szCs w:val="28"/>
          <w:lang w:val="uk-UA"/>
        </w:rPr>
        <w:t>Властивостях</w:t>
      </w:r>
      <w:r>
        <w:rPr>
          <w:noProof/>
          <w:color w:val="000000" w:themeColor="text1"/>
          <w:szCs w:val="28"/>
          <w:lang w:val="uk-UA"/>
        </w:rPr>
        <w:t xml:space="preserve"> (рис. 1.2).</w:t>
      </w:r>
    </w:p>
    <w:p w14:paraId="6AA33C10" w14:textId="13441D43" w:rsidR="0073477E" w:rsidRDefault="0073477E" w:rsidP="0073477E">
      <w:pPr>
        <w:pStyle w:val="a6"/>
        <w:spacing w:before="0" w:beforeAutospacing="0" w:after="0" w:afterAutospacing="0"/>
        <w:ind w:left="1069"/>
        <w:textAlignment w:val="baseline"/>
        <w:rPr>
          <w:noProof/>
          <w:color w:val="000000" w:themeColor="text1"/>
          <w:szCs w:val="28"/>
          <w:lang w:val="uk-UA"/>
        </w:rPr>
      </w:pPr>
    </w:p>
    <w:p w14:paraId="372358F3" w14:textId="77777777" w:rsidR="0073477E" w:rsidRDefault="0073477E" w:rsidP="0073477E">
      <w:pPr>
        <w:pStyle w:val="a6"/>
        <w:spacing w:before="0" w:beforeAutospacing="0" w:after="0" w:afterAutospacing="0"/>
        <w:ind w:left="1069"/>
        <w:textAlignment w:val="baseline"/>
        <w:rPr>
          <w:noProof/>
          <w:color w:val="000000" w:themeColor="text1"/>
          <w:szCs w:val="28"/>
          <w:lang w:val="uk-UA"/>
        </w:rPr>
      </w:pPr>
    </w:p>
    <w:p w14:paraId="50FC4FF2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            2.2 Опис алгоритму створення елементів форми:</w:t>
      </w:r>
    </w:p>
    <w:p w14:paraId="2463A23B" w14:textId="51E33AA8" w:rsidR="00E853E6" w:rsidRDefault="00E853E6" w:rsidP="008250BC">
      <w:pPr>
        <w:pStyle w:val="ad"/>
        <w:tabs>
          <w:tab w:val="left" w:pos="4293"/>
        </w:tabs>
        <w:ind w:left="0"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 </w:t>
      </w:r>
      <w:r>
        <w:rPr>
          <w:noProof/>
          <w:color w:val="000000" w:themeColor="text1"/>
          <w:szCs w:val="28"/>
          <w:lang w:val="en-US"/>
        </w:rPr>
        <w:t>Data</w:t>
      </w:r>
      <w:r w:rsidRPr="00E853E6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grid</w:t>
      </w:r>
      <w:r w:rsidRPr="00E853E6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view</w:t>
      </w:r>
      <w:r w:rsidRPr="00E853E6">
        <w:rPr>
          <w:noProof/>
          <w:color w:val="000000" w:themeColor="text1"/>
          <w:szCs w:val="28"/>
          <w:lang w:val="uk-UA"/>
        </w:rPr>
        <w:t xml:space="preserve"> – </w:t>
      </w:r>
      <w:r>
        <w:rPr>
          <w:noProof/>
          <w:color w:val="000000" w:themeColor="text1"/>
          <w:szCs w:val="28"/>
          <w:lang w:val="uk-UA"/>
        </w:rPr>
        <w:t>таблиця зі строк та рядків, що дозволяє зручно налаштовувати та змінювати чарунку таблиці.</w:t>
      </w:r>
    </w:p>
    <w:p w14:paraId="154E1833" w14:textId="5B1B6306" w:rsidR="00E853E6" w:rsidRDefault="00E853E6" w:rsidP="008250BC">
      <w:pPr>
        <w:pStyle w:val="ad"/>
        <w:tabs>
          <w:tab w:val="left" w:pos="4293"/>
        </w:tabs>
        <w:ind w:left="0"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Елементи </w:t>
      </w:r>
      <w:r>
        <w:rPr>
          <w:noProof/>
          <w:color w:val="000000" w:themeColor="text1"/>
          <w:szCs w:val="28"/>
          <w:lang w:val="en-US"/>
        </w:rPr>
        <w:t>Button</w:t>
      </w:r>
      <w:r w:rsidRPr="00E853E6">
        <w:rPr>
          <w:noProof/>
          <w:color w:val="000000" w:themeColor="text1"/>
          <w:szCs w:val="28"/>
        </w:rPr>
        <w:t xml:space="preserve"> – </w:t>
      </w:r>
      <w:r>
        <w:rPr>
          <w:noProof/>
          <w:color w:val="000000" w:themeColor="text1"/>
          <w:szCs w:val="28"/>
          <w:lang w:val="uk-UA"/>
        </w:rPr>
        <w:t>кнопки, для яких можна запрограмувати подію і її обробку. Для кнопок зробимо події, що відповідатиме початку сотрування, пошуку чи введення-виведення та інше.</w:t>
      </w:r>
    </w:p>
    <w:p w14:paraId="44B2B5AC" w14:textId="63D57166" w:rsidR="00E853E6" w:rsidRDefault="00E853E6" w:rsidP="008250BC">
      <w:pPr>
        <w:pStyle w:val="ad"/>
        <w:tabs>
          <w:tab w:val="left" w:pos="4293"/>
        </w:tabs>
        <w:ind w:left="0"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Елементи </w:t>
      </w:r>
      <w:r>
        <w:rPr>
          <w:noProof/>
          <w:color w:val="000000" w:themeColor="text1"/>
          <w:szCs w:val="28"/>
          <w:lang w:val="en-US"/>
        </w:rPr>
        <w:t>Label</w:t>
      </w:r>
      <w:r w:rsidRPr="00E853E6">
        <w:rPr>
          <w:noProof/>
          <w:color w:val="000000" w:themeColor="text1"/>
          <w:szCs w:val="28"/>
        </w:rPr>
        <w:t xml:space="preserve"> –</w:t>
      </w:r>
      <w:r>
        <w:rPr>
          <w:noProof/>
          <w:color w:val="000000" w:themeColor="text1"/>
          <w:szCs w:val="28"/>
          <w:lang w:val="uk-UA"/>
        </w:rPr>
        <w:t xml:space="preserve"> строка, що дозволяє вивести текстову інформацію на форму.</w:t>
      </w:r>
    </w:p>
    <w:p w14:paraId="0E6C397D" w14:textId="03002DCA" w:rsidR="00E853E6" w:rsidRDefault="00E853E6" w:rsidP="008250BC">
      <w:pPr>
        <w:pStyle w:val="ad"/>
        <w:tabs>
          <w:tab w:val="left" w:pos="4293"/>
        </w:tabs>
        <w:ind w:left="0"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Елементи </w:t>
      </w:r>
      <w:r>
        <w:rPr>
          <w:noProof/>
          <w:color w:val="000000" w:themeColor="text1"/>
          <w:szCs w:val="28"/>
          <w:lang w:val="en-US"/>
        </w:rPr>
        <w:t>Radio</w:t>
      </w:r>
      <w:r w:rsidRPr="00E853E6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button</w:t>
      </w:r>
      <w:r>
        <w:rPr>
          <w:noProof/>
          <w:color w:val="000000" w:themeColor="text1"/>
          <w:szCs w:val="28"/>
          <w:lang w:val="uk-UA"/>
        </w:rPr>
        <w:t xml:space="preserve"> – перемикач, що дозволяє обрати тільки один з кількох компонентів, для кожного з яких створено свої обробки подій. Ці елементи застосуємо для вибору типу сортировки.</w:t>
      </w:r>
    </w:p>
    <w:p w14:paraId="38E95382" w14:textId="7E909EE0" w:rsidR="0073477E" w:rsidRPr="0073477E" w:rsidRDefault="0073477E" w:rsidP="008250BC">
      <w:pPr>
        <w:pStyle w:val="ad"/>
        <w:tabs>
          <w:tab w:val="left" w:pos="4293"/>
        </w:tabs>
        <w:ind w:left="0"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 </w:t>
      </w:r>
      <w:r>
        <w:rPr>
          <w:noProof/>
          <w:color w:val="000000" w:themeColor="text1"/>
          <w:szCs w:val="28"/>
          <w:lang w:val="en-US"/>
        </w:rPr>
        <w:t>Combo</w:t>
      </w:r>
      <w:r w:rsidRPr="0073477E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box</w:t>
      </w:r>
      <w:r w:rsidRPr="0073477E">
        <w:rPr>
          <w:noProof/>
          <w:color w:val="000000" w:themeColor="text1"/>
          <w:szCs w:val="28"/>
          <w:lang w:val="uk-UA"/>
        </w:rPr>
        <w:t xml:space="preserve"> – </w:t>
      </w:r>
      <w:r>
        <w:rPr>
          <w:noProof/>
          <w:color w:val="000000" w:themeColor="text1"/>
          <w:szCs w:val="28"/>
          <w:lang w:val="uk-UA"/>
        </w:rPr>
        <w:t>строка з можливістю вибору значення з введених. Застосуємо цей елемент для вибору стовпця, для якого буде виконано пошук або сортування.</w:t>
      </w:r>
    </w:p>
    <w:p w14:paraId="241C4744" w14:textId="77777777" w:rsidR="00E853E6" w:rsidRDefault="00E853E6" w:rsidP="008250BC">
      <w:pPr>
        <w:pStyle w:val="ad"/>
        <w:tabs>
          <w:tab w:val="left" w:pos="4293"/>
        </w:tabs>
        <w:ind w:left="0" w:firstLine="709"/>
        <w:rPr>
          <w:noProof/>
          <w:color w:val="000000" w:themeColor="text1"/>
          <w:szCs w:val="28"/>
          <w:lang w:val="uk-UA"/>
        </w:rPr>
      </w:pPr>
    </w:p>
    <w:p w14:paraId="5149439D" w14:textId="74BF3FD9" w:rsidR="008250BC" w:rsidRDefault="008250BC" w:rsidP="00977449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ab/>
      </w:r>
    </w:p>
    <w:p w14:paraId="02B3B76E" w14:textId="77777777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</w:p>
    <w:p w14:paraId="43909ED3" w14:textId="77777777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</w:p>
    <w:p w14:paraId="1E29D069" w14:textId="77777777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uk-UA"/>
        </w:rPr>
        <w:t xml:space="preserve">2.3 Опис використовуваних методів і подій    </w:t>
      </w:r>
    </w:p>
    <w:p w14:paraId="452D08C3" w14:textId="7990C41A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Для компонента форми подія OnClick викликає певну логіку, задану автором.</w:t>
      </w:r>
    </w:p>
    <w:p w14:paraId="41C01D2B" w14:textId="7B3BD56B" w:rsidR="00977449" w:rsidRDefault="00977449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Наприклад, для кнопок ці події починають методи сортування або пошуку.</w:t>
      </w:r>
    </w:p>
    <w:p w14:paraId="08F37B66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7FD1ABAD" w14:textId="68016808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2.4 Текст програми з коментарями</w:t>
      </w:r>
    </w:p>
    <w:p w14:paraId="1900F305" w14:textId="5477C0CF" w:rsidR="00977449" w:rsidRDefault="00977449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</w:p>
    <w:p w14:paraId="112CB5AB" w14:textId="417769D9" w:rsidR="00977449" w:rsidRDefault="00977449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</w:p>
    <w:p w14:paraId="1D248CF7" w14:textId="017C58EE" w:rsidR="00977449" w:rsidRDefault="00977449" w:rsidP="00977449">
      <w:pPr>
        <w:tabs>
          <w:tab w:val="left" w:pos="4293"/>
        </w:tabs>
        <w:rPr>
          <w:noProof/>
          <w:color w:val="000000" w:themeColor="text1"/>
          <w:szCs w:val="28"/>
          <w:lang w:val="en-US"/>
        </w:rPr>
      </w:pPr>
      <w:r>
        <w:rPr>
          <w:noProof/>
          <w:color w:val="000000" w:themeColor="text1"/>
          <w:szCs w:val="28"/>
          <w:lang w:val="uk-UA"/>
        </w:rPr>
        <w:t>Програма включає</w:t>
      </w:r>
      <w:r>
        <w:rPr>
          <w:noProof/>
          <w:color w:val="000000" w:themeColor="text1"/>
          <w:szCs w:val="28"/>
          <w:lang w:val="en-US"/>
        </w:rPr>
        <w:t>:</w:t>
      </w:r>
    </w:p>
    <w:p w14:paraId="1A6C6394" w14:textId="0C8FE2F4" w:rsidR="00977449" w:rsidRPr="00977449" w:rsidRDefault="00977449" w:rsidP="00977449">
      <w:pPr>
        <w:pStyle w:val="ad"/>
        <w:numPr>
          <w:ilvl w:val="0"/>
          <w:numId w:val="21"/>
        </w:numPr>
        <w:tabs>
          <w:tab w:val="left" w:pos="4293"/>
        </w:tabs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t>Myform</w:t>
      </w:r>
      <w:r w:rsidRPr="00977449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  <w:lang w:val="en-US"/>
        </w:rPr>
        <w:t>cpp</w:t>
      </w:r>
      <w:r>
        <w:rPr>
          <w:noProof/>
          <w:color w:val="000000" w:themeColor="text1"/>
          <w:szCs w:val="28"/>
          <w:lang w:val="uk-UA"/>
        </w:rPr>
        <w:t xml:space="preserve"> (код описано вище)</w:t>
      </w:r>
    </w:p>
    <w:p w14:paraId="070274C0" w14:textId="38F43D71" w:rsidR="00977449" w:rsidRPr="00977449" w:rsidRDefault="00977449" w:rsidP="00977449">
      <w:pPr>
        <w:pStyle w:val="ad"/>
        <w:numPr>
          <w:ilvl w:val="0"/>
          <w:numId w:val="21"/>
        </w:numPr>
        <w:tabs>
          <w:tab w:val="left" w:pos="4293"/>
        </w:tabs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t>Myform.h</w:t>
      </w:r>
    </w:p>
    <w:p w14:paraId="0CE5EA1A" w14:textId="5C27537F" w:rsidR="00977449" w:rsidRPr="00977449" w:rsidRDefault="00977449" w:rsidP="00977449">
      <w:pPr>
        <w:pStyle w:val="ad"/>
        <w:numPr>
          <w:ilvl w:val="0"/>
          <w:numId w:val="21"/>
        </w:numPr>
        <w:tabs>
          <w:tab w:val="left" w:pos="4293"/>
        </w:tabs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t>Header.h</w:t>
      </w:r>
    </w:p>
    <w:p w14:paraId="6BBB120A" w14:textId="7C24AF39" w:rsidR="00977449" w:rsidRDefault="00977449" w:rsidP="00977449">
      <w:pPr>
        <w:tabs>
          <w:tab w:val="left" w:pos="4293"/>
        </w:tabs>
        <w:ind w:left="360"/>
        <w:rPr>
          <w:noProof/>
          <w:color w:val="000000" w:themeColor="text1"/>
          <w:szCs w:val="28"/>
        </w:rPr>
      </w:pPr>
    </w:p>
    <w:p w14:paraId="26631CA3" w14:textId="7FD8D575" w:rsidR="00977449" w:rsidRDefault="00977449" w:rsidP="00977449">
      <w:pPr>
        <w:tabs>
          <w:tab w:val="left" w:pos="4293"/>
        </w:tabs>
        <w:ind w:left="360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Розглянемо код файлу </w:t>
      </w:r>
      <w:r>
        <w:rPr>
          <w:noProof/>
          <w:color w:val="000000" w:themeColor="text1"/>
          <w:szCs w:val="28"/>
          <w:lang w:val="en-US"/>
        </w:rPr>
        <w:t>Header</w:t>
      </w:r>
      <w:r w:rsidRPr="00977449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  <w:lang w:val="en-US"/>
        </w:rPr>
        <w:t>h</w:t>
      </w:r>
      <w:r w:rsidRPr="00977449">
        <w:rPr>
          <w:noProof/>
          <w:color w:val="000000" w:themeColor="text1"/>
          <w:szCs w:val="28"/>
        </w:rPr>
        <w:t xml:space="preserve">. </w:t>
      </w:r>
      <w:r>
        <w:rPr>
          <w:noProof/>
          <w:color w:val="000000" w:themeColor="text1"/>
          <w:szCs w:val="28"/>
          <w:lang w:val="uk-UA"/>
        </w:rPr>
        <w:t>В цьому файлі описано основні класи та методи</w:t>
      </w:r>
      <w:r w:rsidR="003C2597">
        <w:rPr>
          <w:noProof/>
          <w:color w:val="000000" w:themeColor="text1"/>
          <w:szCs w:val="28"/>
          <w:lang w:val="uk-UA"/>
        </w:rPr>
        <w:t xml:space="preserve">, які безпосередньо пов’язані з будь-якими змінами на формі і, зокрема, в таблиці. Кожна чарунка таблиці пов’язана із відповідною змінною, а строка – з об’єктом. Об’єкти класу зберігаються у шаблонному класі </w:t>
      </w:r>
      <w:r w:rsidR="003C2597">
        <w:rPr>
          <w:noProof/>
          <w:color w:val="000000" w:themeColor="text1"/>
          <w:szCs w:val="28"/>
          <w:lang w:val="en-US"/>
        </w:rPr>
        <w:t>vector</w:t>
      </w:r>
      <w:r w:rsidR="003C2597">
        <w:rPr>
          <w:noProof/>
          <w:color w:val="000000" w:themeColor="text1"/>
          <w:szCs w:val="28"/>
          <w:lang w:val="uk-UA"/>
        </w:rPr>
        <w:t>, що дозволяє зручно змінювати та сортувати об’єкти в ньому.</w:t>
      </w:r>
    </w:p>
    <w:p w14:paraId="3C81D88C" w14:textId="77777777" w:rsidR="003C2597" w:rsidRPr="003C2597" w:rsidRDefault="003C2597" w:rsidP="00977449">
      <w:pPr>
        <w:tabs>
          <w:tab w:val="left" w:pos="4293"/>
        </w:tabs>
        <w:ind w:left="360"/>
        <w:rPr>
          <w:noProof/>
          <w:color w:val="000000" w:themeColor="text1"/>
          <w:szCs w:val="28"/>
          <w:lang w:val="uk-UA"/>
        </w:rPr>
      </w:pPr>
    </w:p>
    <w:p w14:paraId="7D28AB49" w14:textId="77777777" w:rsidR="003C2597" w:rsidRPr="003C2597" w:rsidRDefault="003C2597" w:rsidP="003C259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25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25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C401CFD" w14:textId="77777777" w:rsidR="003C2597" w:rsidRPr="003C2597" w:rsidRDefault="003C2597" w:rsidP="003C259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25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25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2A4C6FD" w14:textId="77777777" w:rsidR="003C2597" w:rsidRPr="003C2597" w:rsidRDefault="003C2597" w:rsidP="003C259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25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25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6672B0C6" w14:textId="77777777" w:rsidR="003C2597" w:rsidRPr="003C2597" w:rsidRDefault="003C2597" w:rsidP="003C259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25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25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8F4861A" w14:textId="77777777" w:rsidR="003C2597" w:rsidRPr="003C2597" w:rsidRDefault="003C2597" w:rsidP="003C259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25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25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&lt;msclr\marshal_cppstd.h&gt;</w:t>
      </w:r>
    </w:p>
    <w:p w14:paraId="37C97C0C" w14:textId="77777777" w:rsidR="003C2597" w:rsidRPr="003C2597" w:rsidRDefault="003C2597" w:rsidP="003C259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259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259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5BB1E78A" w14:textId="2B50BCA7" w:rsidR="008250BC" w:rsidRDefault="003C2597" w:rsidP="003C2597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25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25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C25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3621DF8" w14:textId="7624A1FC" w:rsidR="003C2597" w:rsidRDefault="003C2597" w:rsidP="003C2597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73A27" w14:textId="0E9BD99E" w:rsidR="003C2597" w:rsidRDefault="003C2597" w:rsidP="003C2597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3C2597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Підключаємо потрібні бібліотеки для роботи програми. Ці бібліотеки дозволяють використовувати функції, що не описано в даній програмі.</w:t>
      </w:r>
    </w:p>
    <w:p w14:paraId="0BF84B88" w14:textId="4F765EAC" w:rsidR="00CC34E2" w:rsidRDefault="00CC34E2" w:rsidP="003C2597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B1AC427" w14:textId="1F8B4B19" w:rsidR="00CC34E2" w:rsidRDefault="00CC34E2" w:rsidP="003C2597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Далі слідує повна структура класу, його успадкування, а також всі потрібні для роботи методи</w:t>
      </w:r>
      <w:r w:rsidRPr="00CC34E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:</w:t>
      </w:r>
    </w:p>
    <w:p w14:paraId="3DCCAEDC" w14:textId="705D1146" w:rsidR="00CC34E2" w:rsidRDefault="00CC34E2" w:rsidP="003C2597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D6CA516" w14:textId="77777777" w:rsidR="00CC34E2" w:rsidRDefault="00CC34E2" w:rsidP="003C2597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292DC099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B427703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DC883B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A63069D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401A44D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09140E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Building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D53677B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B5A00B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address;</w:t>
      </w:r>
    </w:p>
    <w:p w14:paraId="29C98EF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7EE383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EAF881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address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4C0D29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A19C62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GetAddress() {</w:t>
      </w:r>
    </w:p>
    <w:p w14:paraId="75F95F2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address;</w:t>
      </w:r>
    </w:p>
    <w:p w14:paraId="7AC4BDD3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B33352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DC4D1BE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F30A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Warehouse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Building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5EA4D36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A0E29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6F2189C1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AE953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9F5298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30758C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1A5E04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GetNumber() {</w:t>
      </w:r>
    </w:p>
    <w:p w14:paraId="4F959758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14:paraId="38DBE748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44869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AECACCB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DC255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Supplier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Warehouse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90527D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D76C8D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firm;</w:t>
      </w:r>
    </w:p>
    <w:p w14:paraId="146C558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count_del;</w:t>
      </w:r>
    </w:p>
    <w:p w14:paraId="1B1B1DD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4F1E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SetFirm(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D25171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firm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B1A04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1ED9C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SetCount_del(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B55191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count_del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6DD9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711492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2F0FE2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SetFirm(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815233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SetCount_del(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B6D88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5CFAD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GetFirm() {</w:t>
      </w:r>
    </w:p>
    <w:p w14:paraId="155CEE73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firm;</w:t>
      </w:r>
    </w:p>
    <w:p w14:paraId="29347A03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397C76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GetCount_del() {</w:t>
      </w:r>
    </w:p>
    <w:p w14:paraId="01689DA0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count_del;</w:t>
      </w:r>
    </w:p>
    <w:p w14:paraId="2573C60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8128F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70DDEC5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7E290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Supplier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72B949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F03C5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3448E859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password;</w:t>
      </w:r>
    </w:p>
    <w:p w14:paraId="6C065E18" w14:textId="77777777" w:rsid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</w:t>
      </w:r>
    </w:p>
    <w:p w14:paraId="4B54AEA9" w14:textId="77777777" w:rsid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ABD71A0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SetCount(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BCADA4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E2DF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1732B5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SetPassword(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00FD88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password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0B1D1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67D2D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1194D8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880886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BBBF4B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s3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A66615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SetCount(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A6F231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SetPassword(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A6355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SetName(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s3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59280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61F4E1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GetCount() {</w:t>
      </w:r>
    </w:p>
    <w:p w14:paraId="64FC2F22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39A90B8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2D4F7B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GetPassword() {</w:t>
      </w:r>
    </w:p>
    <w:p w14:paraId="564EF60D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password;</w:t>
      </w:r>
    </w:p>
    <w:p w14:paraId="2E423ECB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6FC511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GetName() {</w:t>
      </w:r>
    </w:p>
    <w:p w14:paraId="60E7F66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3DE52729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1C23E4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GetAll() {</w:t>
      </w:r>
    </w:p>
    <w:p w14:paraId="2199AD0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 =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[7]{ address, number, firm, count_del, count, password, name };</w:t>
      </w:r>
    </w:p>
    <w:p w14:paraId="1F90DA04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3087C76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9B666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B4455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D54F8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59EDD3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Compare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059F6E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AC20864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8BE77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tostr(System::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managed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3FC8C6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msclr::interop::marshal_as&lt;std::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managed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06435A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528AFE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B0E0F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compared(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C34E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4742D9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14:paraId="53DC39CD" w14:textId="77777777" w:rsidR="00CC34E2" w:rsidRP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(tolower(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tolower(</w:t>
      </w:r>
      <w:r w:rsidRPr="00CC34E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C34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2A24570" w14:textId="77777777" w:rsid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C34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4EBCF7" w14:textId="77777777" w:rsidR="00CC34E2" w:rsidRDefault="00CC34E2" w:rsidP="00CC34E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4C0E40" w14:textId="75B4436B" w:rsidR="00CC34E2" w:rsidRPr="00CC34E2" w:rsidRDefault="00CC34E2" w:rsidP="00CC34E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C29D31" w14:textId="0C06242C" w:rsidR="003C2597" w:rsidRDefault="003C2597" w:rsidP="003C2597">
      <w:pPr>
        <w:pStyle w:val="ab"/>
        <w:jc w:val="both"/>
        <w:rPr>
          <w:noProof/>
        </w:rPr>
      </w:pPr>
    </w:p>
    <w:p w14:paraId="62A66407" w14:textId="24585BA7" w:rsidR="00CC34E2" w:rsidRDefault="00CC34E2" w:rsidP="003C2597">
      <w:pPr>
        <w:pStyle w:val="ab"/>
        <w:jc w:val="both"/>
        <w:rPr>
          <w:noProof/>
        </w:rPr>
      </w:pPr>
    </w:p>
    <w:p w14:paraId="6CC0D9DA" w14:textId="531F0D43" w:rsidR="00CC34E2" w:rsidRPr="0030626F" w:rsidRDefault="00CC34E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en-US"/>
        </w:rPr>
      </w:pPr>
      <w:r w:rsidRPr="0030626F">
        <w:rPr>
          <w:rFonts w:ascii="Times New Roman" w:hAnsi="Times New Roman"/>
          <w:noProof/>
          <w:sz w:val="28"/>
          <w:szCs w:val="36"/>
          <w:lang w:val="uk-UA"/>
        </w:rPr>
        <w:t>Маємо наступну ієрархію класів</w:t>
      </w:r>
      <w:r w:rsidRPr="0030626F">
        <w:rPr>
          <w:rFonts w:ascii="Times New Roman" w:hAnsi="Times New Roman"/>
          <w:noProof/>
          <w:sz w:val="28"/>
          <w:szCs w:val="36"/>
          <w:lang w:val="en-US"/>
        </w:rPr>
        <w:t>:</w:t>
      </w:r>
    </w:p>
    <w:p w14:paraId="694CB4B4" w14:textId="77777777" w:rsidR="0030626F" w:rsidRP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en-US"/>
        </w:rPr>
      </w:pPr>
    </w:p>
    <w:p w14:paraId="092B6C30" w14:textId="2946C531" w:rsidR="00CC34E2" w:rsidRP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en-US"/>
        </w:rPr>
      </w:pPr>
      <w:r w:rsidRPr="0030626F">
        <w:rPr>
          <w:rFonts w:ascii="Times New Roman" w:hAnsi="Times New Roman"/>
          <w:noProof/>
          <w:sz w:val="28"/>
          <w:szCs w:val="36"/>
          <w:lang w:val="en-US"/>
        </w:rPr>
        <w:t>Object—Building—Warehouse—Supplier—Product</w:t>
      </w:r>
    </w:p>
    <w:p w14:paraId="1B07C44A" w14:textId="14021C68" w:rsidR="0030626F" w:rsidRP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30088D3C" w14:textId="42B7399C" w:rsid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 w:rsidRPr="0030626F">
        <w:rPr>
          <w:rFonts w:ascii="Times New Roman" w:hAnsi="Times New Roman"/>
          <w:noProof/>
          <w:sz w:val="28"/>
          <w:szCs w:val="36"/>
          <w:lang w:val="uk-UA"/>
        </w:rPr>
        <w:t xml:space="preserve">Дані класи відображають структуру успадкування. При чому 1 клас є інтерфейсом, а всі решта класи мають свої змінні та методи. Наслідування проходить за типом </w:t>
      </w:r>
      <w:r w:rsidRPr="0030626F">
        <w:rPr>
          <w:rFonts w:ascii="Times New Roman" w:hAnsi="Times New Roman"/>
          <w:noProof/>
          <w:sz w:val="28"/>
          <w:szCs w:val="36"/>
          <w:lang w:val="en-US"/>
        </w:rPr>
        <w:t>public</w:t>
      </w:r>
      <w:r w:rsidRPr="0030626F">
        <w:rPr>
          <w:rFonts w:ascii="Times New Roman" w:hAnsi="Times New Roman"/>
          <w:noProof/>
          <w:sz w:val="28"/>
          <w:szCs w:val="36"/>
          <w:lang w:val="uk-UA"/>
        </w:rPr>
        <w:t>, тому тип змінних та методів не змінюється в класах-нащадках.</w:t>
      </w:r>
    </w:p>
    <w:p w14:paraId="0A29F728" w14:textId="06FB7913" w:rsid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8608293" w14:textId="7FFD317D" w:rsid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Кожний клас має перегружений метод </w:t>
      </w:r>
      <w:r>
        <w:rPr>
          <w:rFonts w:ascii="Times New Roman" w:hAnsi="Times New Roman"/>
          <w:noProof/>
          <w:sz w:val="28"/>
          <w:szCs w:val="36"/>
          <w:lang w:val="en-US"/>
        </w:rPr>
        <w:t>Set</w:t>
      </w:r>
      <w:r w:rsidRPr="0030626F">
        <w:rPr>
          <w:rFonts w:ascii="Times New Roman" w:hAnsi="Times New Roman"/>
          <w:noProof/>
          <w:sz w:val="28"/>
          <w:szCs w:val="36"/>
        </w:rPr>
        <w:t>()</w:t>
      </w:r>
      <w:r>
        <w:rPr>
          <w:rFonts w:ascii="Times New Roman" w:hAnsi="Times New Roman"/>
          <w:noProof/>
          <w:sz w:val="28"/>
          <w:szCs w:val="36"/>
          <w:lang w:val="uk-UA"/>
        </w:rPr>
        <w:t>, що дозволяє ввести нове значення у відповідну змінну. Також ций метод є чистим віртуальним методом у класі-інтерфейсі.</w:t>
      </w:r>
    </w:p>
    <w:p w14:paraId="2F608970" w14:textId="25855F70" w:rsid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8AB05B0" w14:textId="78F3368C" w:rsid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Кожний клас має метод </w:t>
      </w:r>
      <w:r>
        <w:rPr>
          <w:rFonts w:ascii="Times New Roman" w:hAnsi="Times New Roman"/>
          <w:noProof/>
          <w:sz w:val="28"/>
          <w:szCs w:val="36"/>
          <w:lang w:val="en-US"/>
        </w:rPr>
        <w:t>Get</w:t>
      </w:r>
      <w:r w:rsidRPr="0030626F">
        <w:rPr>
          <w:rFonts w:ascii="Times New Roman" w:hAnsi="Times New Roman"/>
          <w:noProof/>
          <w:sz w:val="28"/>
          <w:szCs w:val="36"/>
        </w:rPr>
        <w:t xml:space="preserve">(), </w:t>
      </w:r>
      <w:r>
        <w:rPr>
          <w:rFonts w:ascii="Times New Roman" w:hAnsi="Times New Roman"/>
          <w:noProof/>
          <w:sz w:val="28"/>
          <w:szCs w:val="36"/>
          <w:lang w:val="uk-UA"/>
        </w:rPr>
        <w:t xml:space="preserve">що повертає значення змінної. Змінні класу мають тип </w:t>
      </w:r>
      <w:r>
        <w:rPr>
          <w:rFonts w:ascii="Times New Roman" w:hAnsi="Times New Roman"/>
          <w:noProof/>
          <w:sz w:val="28"/>
          <w:szCs w:val="36"/>
          <w:lang w:val="en-US"/>
        </w:rPr>
        <w:t>private</w:t>
      </w:r>
      <w:r>
        <w:rPr>
          <w:rFonts w:ascii="Times New Roman" w:hAnsi="Times New Roman"/>
          <w:noProof/>
          <w:sz w:val="28"/>
          <w:szCs w:val="36"/>
          <w:lang w:val="uk-UA"/>
        </w:rPr>
        <w:t>, тому для доступу до них потрібно виеористовувати такий метод.</w:t>
      </w:r>
    </w:p>
    <w:p w14:paraId="25809B76" w14:textId="51D8C86C" w:rsidR="0030626F" w:rsidRDefault="0030626F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48DA6D0" w14:textId="287D0375" w:rsidR="0030626F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Також для останнього класу перегружено 3 оператори, що дозволяють виконувати дії з об’єктами цього класу.</w:t>
      </w:r>
    </w:p>
    <w:p w14:paraId="5EFA5BBF" w14:textId="459E89B9" w:rsidR="00C57092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DC6CAC9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5E27E9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.address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.number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.firm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.count_del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.count </w:t>
      </w:r>
    </w:p>
    <w:p w14:paraId="1D2DD38A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.password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21909F6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9FD805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2EED65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6014E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7CB6FE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.address;</w:t>
      </w:r>
    </w:p>
    <w:p w14:paraId="7C852E2C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.number;</w:t>
      </w:r>
    </w:p>
    <w:p w14:paraId="1C495083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.firm;</w:t>
      </w:r>
    </w:p>
    <w:p w14:paraId="43A27540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.count_del;</w:t>
      </w:r>
    </w:p>
    <w:p w14:paraId="4A78F2EA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14:paraId="1D0BCC9B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.password;</w:t>
      </w:r>
    </w:p>
    <w:p w14:paraId="68B528BA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14:paraId="08E86049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C27588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23D845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2C9E31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BD9072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.address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.address) &amp;&amp; 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.number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.number) &amp;&amp; 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.firm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.firm) &amp;&amp; 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.count_del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.count_del) &amp;&amp; 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.count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.count) &amp;&amp; 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.password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.password) &amp;&amp; 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.name))</w:t>
      </w:r>
    </w:p>
    <w:p w14:paraId="4F5B4CAA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98FB22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3E73E57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66827" w14:textId="294F542B" w:rsidR="00C57092" w:rsidRPr="0030626F" w:rsidRDefault="00C57092" w:rsidP="00C57092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A4099E" w14:textId="7811CE68" w:rsidR="00CC34E2" w:rsidRPr="0030626F" w:rsidRDefault="00CC34E2" w:rsidP="003C2597">
      <w:pPr>
        <w:pStyle w:val="ab"/>
        <w:jc w:val="both"/>
        <w:rPr>
          <w:noProof/>
          <w:lang w:val="uk-UA"/>
        </w:rPr>
      </w:pPr>
    </w:p>
    <w:p w14:paraId="5E286E14" w14:textId="5013F0AC" w:rsidR="00CC34E2" w:rsidRPr="0030626F" w:rsidRDefault="00CC34E2" w:rsidP="003C2597">
      <w:pPr>
        <w:pStyle w:val="ab"/>
        <w:jc w:val="both"/>
        <w:rPr>
          <w:noProof/>
          <w:lang w:val="uk-UA"/>
        </w:rPr>
      </w:pPr>
    </w:p>
    <w:p w14:paraId="2804D68B" w14:textId="34A08A00" w:rsidR="00CC34E2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Оператори потрібні для введення-виведення у файл, а також для порівняння 2 об’єктів класу між собою.</w:t>
      </w:r>
    </w:p>
    <w:p w14:paraId="0DDAFD7E" w14:textId="253B75EF" w:rsidR="00C57092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5281D46" w14:textId="7BD40163" w:rsidR="00C57092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Також цей файл має в своему коді кілька додаткових функцій, що спрощують та прискорюють багаторазові обчислення.</w:t>
      </w:r>
    </w:p>
    <w:p w14:paraId="0F463771" w14:textId="13C9A2ED" w:rsidR="00C57092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542305FB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tostr(System::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managed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A94A32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msclr::interop::marshal_as&lt;std::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managed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903C1A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5E8669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76998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compared(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570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7AEB5F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14:paraId="7EA47ECA" w14:textId="77777777" w:rsidR="00C57092" w:rsidRP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(tolower(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s1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tolower(</w:t>
      </w:r>
      <w:r w:rsidRPr="00C5709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s2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5709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7A0FF13" w14:textId="77777777" w:rsid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570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6640C3" w14:textId="77777777" w:rsidR="00C57092" w:rsidRDefault="00C57092" w:rsidP="00C5709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7C0C67" w14:textId="3B3953AB" w:rsidR="00C57092" w:rsidRDefault="00C57092" w:rsidP="00C5709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4B9F8A" w14:textId="6D34317E" w:rsidR="00C57092" w:rsidRDefault="00C57092" w:rsidP="00C5709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5BB01B" w14:textId="1704EA09" w:rsidR="00C57092" w:rsidRDefault="00C57092" w:rsidP="00C5709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Наприклад, перша функція дозволяє змінити тип строкового тексту з 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System</w:t>
      </w:r>
      <w:r w:rsidRPr="00C5709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::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String</w:t>
      </w:r>
      <w:r w:rsidRPr="00C5709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на 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std</w:t>
      </w:r>
      <w:r w:rsidRPr="00C5709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::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string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, бо елементи форми зберігають текст у вигляді системного, коли у класах легше та зручніше працювати саме із звичайним текстовим типом.</w:t>
      </w:r>
    </w:p>
    <w:p w14:paraId="32932B5E" w14:textId="52F395A8" w:rsidR="00C57092" w:rsidRDefault="00C57092" w:rsidP="00C5709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5C12612" w14:textId="6C16905C" w:rsidR="00C57092" w:rsidRDefault="00C57092" w:rsidP="00C5709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Друга функція </w:t>
      </w:r>
      <w:r w:rsidR="00716CD7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дозволяє порівняти 2 строки тексту, і поверне логічне значення в залежності від результату. Дана функція буде використана під час пошуку потрібного елемента, а використання окремої функції дозволяє виконувати ці дію для будь-якого стовпця таблиці.</w:t>
      </w:r>
    </w:p>
    <w:p w14:paraId="38AD0385" w14:textId="606CE6F2" w:rsidR="00716CD7" w:rsidRDefault="00716CD7" w:rsidP="00C5709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4CE4C5C1" w14:textId="4E0BAABE" w:rsidR="00716CD7" w:rsidRDefault="00716CD7" w:rsidP="00C5709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Далі маємо кілька однотипних функцій</w:t>
      </w:r>
      <w:r w:rsidRPr="00716CD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:</w:t>
      </w:r>
    </w:p>
    <w:p w14:paraId="30A21131" w14:textId="547A5A4B" w:rsidR="00716CD7" w:rsidRDefault="00716CD7" w:rsidP="00C5709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1236241" w14:textId="77777777" w:rsid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7CF9EE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CompareAddressUp(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8D00A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.GetAddress() </w:t>
      </w:r>
      <w:r w:rsidRPr="00716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.GetAddress();</w:t>
      </w:r>
    </w:p>
    <w:p w14:paraId="4A5E8F6F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B178D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CompareNumberUp(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753F3F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.GetNumber());</w:t>
      </w:r>
    </w:p>
    <w:p w14:paraId="1C0832C0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.GetNumber());</w:t>
      </w:r>
    </w:p>
    <w:p w14:paraId="018FA19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&lt; r;</w:t>
      </w:r>
    </w:p>
    <w:p w14:paraId="7E367C9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566DD3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CompareFirmUp(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BFE2E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.GetFirm() </w:t>
      </w:r>
      <w:r w:rsidRPr="00716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.GetFirm();</w:t>
      </w:r>
    </w:p>
    <w:p w14:paraId="156FF0E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7906D1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CompareCount_delUp(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0724F0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.GetCount_del());</w:t>
      </w:r>
    </w:p>
    <w:p w14:paraId="4521010D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.GetCount_del());</w:t>
      </w:r>
    </w:p>
    <w:p w14:paraId="1E3235DA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&lt; r;</w:t>
      </w:r>
    </w:p>
    <w:p w14:paraId="0748B5C7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725502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CompareCountUp(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33ECAB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.GetCount());</w:t>
      </w:r>
    </w:p>
    <w:p w14:paraId="2F0B25C7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.GetCount());</w:t>
      </w:r>
    </w:p>
    <w:p w14:paraId="59B50BF9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&lt; r;</w:t>
      </w:r>
    </w:p>
    <w:p w14:paraId="119930A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EBCD9C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ComparePasswordUp(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3B9ED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.GetPassword());</w:t>
      </w:r>
    </w:p>
    <w:p w14:paraId="33491DF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.GetPassword());</w:t>
      </w:r>
    </w:p>
    <w:p w14:paraId="170F0BE9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&lt; r;</w:t>
      </w:r>
    </w:p>
    <w:p w14:paraId="37489D32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C35FCD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CompareNameUp(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3F371B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.GetName() </w:t>
      </w:r>
      <w:r w:rsidRPr="00716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.GetName();</w:t>
      </w:r>
    </w:p>
    <w:p w14:paraId="1D31D590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DAA51F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D456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BF0D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32FD9D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382889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CompareAddressDown(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77C198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.GetAddress() </w:t>
      </w:r>
      <w:r w:rsidRPr="00716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.GetAddress();</w:t>
      </w:r>
    </w:p>
    <w:p w14:paraId="274ADC68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F64E3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CompareNumberDown(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232B9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.GetNumber());</w:t>
      </w:r>
    </w:p>
    <w:p w14:paraId="794BD55B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.GetNumber());</w:t>
      </w:r>
    </w:p>
    <w:p w14:paraId="6D45095B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&gt; r;</w:t>
      </w:r>
    </w:p>
    <w:p w14:paraId="0C84C74C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DE5CFD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CompareFirmDown(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A2407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.GetFirm() </w:t>
      </w:r>
      <w:r w:rsidRPr="00716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.GetFirm();</w:t>
      </w:r>
    </w:p>
    <w:p w14:paraId="408FAD9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303083D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CompareCount_delDown(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600792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.GetCount_del());</w:t>
      </w:r>
    </w:p>
    <w:p w14:paraId="2D0F25BC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.GetCount_del());</w:t>
      </w:r>
    </w:p>
    <w:p w14:paraId="392771E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&gt; r;</w:t>
      </w:r>
    </w:p>
    <w:p w14:paraId="39491471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A1FA02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CompareCountDown(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0F917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.GetCount());</w:t>
      </w:r>
    </w:p>
    <w:p w14:paraId="1860C372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.GetCount());</w:t>
      </w:r>
    </w:p>
    <w:p w14:paraId="5336A8F5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&gt; r;</w:t>
      </w:r>
    </w:p>
    <w:p w14:paraId="72FC8FD9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2777A8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ComparePasswordDown(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2663BD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.GetPassword());</w:t>
      </w:r>
    </w:p>
    <w:p w14:paraId="7ACD1F3A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stoi(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.GetPassword());</w:t>
      </w:r>
    </w:p>
    <w:p w14:paraId="2A33DE8C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&gt; r;</w:t>
      </w:r>
    </w:p>
    <w:p w14:paraId="22ED58AF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6FF16B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CompareNameDown(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6C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8D400F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6C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.GetName() </w:t>
      </w:r>
      <w:r w:rsidRPr="00716CD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.GetName();</w:t>
      </w:r>
    </w:p>
    <w:p w14:paraId="74E6D2BF" w14:textId="38DF3D0B" w:rsidR="00716CD7" w:rsidRPr="00716CD7" w:rsidRDefault="00716CD7" w:rsidP="00716CD7">
      <w:pPr>
        <w:pStyle w:val="ab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F8086E" w14:textId="4768613E" w:rsidR="00C57092" w:rsidRDefault="00C57092" w:rsidP="003C2597">
      <w:pPr>
        <w:pStyle w:val="ab"/>
        <w:jc w:val="both"/>
        <w:rPr>
          <w:noProof/>
          <w:lang w:val="uk-UA"/>
        </w:rPr>
      </w:pPr>
    </w:p>
    <w:p w14:paraId="0A6755FA" w14:textId="67358E4F" w:rsidR="00C57092" w:rsidRDefault="00C57092" w:rsidP="003C2597">
      <w:pPr>
        <w:pStyle w:val="ab"/>
        <w:jc w:val="both"/>
        <w:rPr>
          <w:noProof/>
          <w:lang w:val="uk-UA"/>
        </w:rPr>
      </w:pPr>
    </w:p>
    <w:p w14:paraId="0CA15933" w14:textId="656E4875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Ці функції відповідають за сортування. Під час застосування відповідного алгоритму у якості параметра використовується одна з функцій, що дозволяє обрати параметр, за яким буде проведено сортування.</w:t>
      </w:r>
    </w:p>
    <w:p w14:paraId="52DEA145" w14:textId="41DDBC11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284B682" w14:textId="685A8D5D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4EE179A" w14:textId="6D0C6195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F088E0A" w14:textId="563DC151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1A2E164C" w14:textId="751A1B3A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5937410" w14:textId="04D84430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7BC85A7" w14:textId="35CC1A39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lastRenderedPageBreak/>
        <w:t>Далі перейдемо до файлу форми. Для початку розглянемо підключені файли програми</w:t>
      </w:r>
      <w:r w:rsidRPr="00716CD7">
        <w:rPr>
          <w:rFonts w:ascii="Times New Roman" w:hAnsi="Times New Roman"/>
          <w:noProof/>
          <w:sz w:val="28"/>
          <w:szCs w:val="36"/>
        </w:rPr>
        <w:t>:</w:t>
      </w:r>
    </w:p>
    <w:p w14:paraId="7216BEB7" w14:textId="6D9F73A8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</w:rPr>
      </w:pPr>
    </w:p>
    <w:p w14:paraId="6CB022BF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3C31DF2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04A3554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19ECBBC6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9EC4FC1" w14:textId="77777777" w:rsidR="00716CD7" w:rsidRP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6C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6C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6CD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&lt;msclr\marshal_cppstd.h&gt;</w:t>
      </w:r>
    </w:p>
    <w:p w14:paraId="69BC7B1F" w14:textId="77777777" w:rsid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14:paraId="1924D391" w14:textId="0021A749" w:rsidR="00716CD7" w:rsidRDefault="00716CD7" w:rsidP="00716CD7">
      <w:pPr>
        <w:pStyle w:val="ab"/>
        <w:jc w:val="both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&lt;algorithm&gt;</w:t>
      </w:r>
    </w:p>
    <w:p w14:paraId="261B4E66" w14:textId="009B5F59" w:rsidR="00716CD7" w:rsidRDefault="00716CD7" w:rsidP="00716CD7">
      <w:pPr>
        <w:pStyle w:val="ab"/>
        <w:jc w:val="both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</w:p>
    <w:p w14:paraId="63A59559" w14:textId="43A07F12" w:rsidR="00716CD7" w:rsidRDefault="00716CD7" w:rsidP="00716CD7">
      <w:pPr>
        <w:pStyle w:val="ab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 xml:space="preserve">Після файлів починається текст програми, що відповідає </w:t>
      </w:r>
      <w:r w:rsidR="00481968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коду об’єктів на формі. Цей код має в собі всі характеристики об’єктів форми, а також обробку відповідних подій. Код для опису характеристик нам не цікавий, бо створюється програмно і досить схожий між собою. Тому розглянемо обробку подій</w:t>
      </w:r>
      <w:r w:rsidR="00481968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:</w:t>
      </w:r>
    </w:p>
    <w:p w14:paraId="7F37B299" w14:textId="16CB885A" w:rsidR="00481968" w:rsidRDefault="00481968" w:rsidP="00716CD7">
      <w:pPr>
        <w:pStyle w:val="ab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</w:p>
    <w:p w14:paraId="14B42A83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dataGridView1_CellEndEdit(System::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4819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DataGridViewCellEventArgs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4819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CFA813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-&gt;dataGridView1-&gt;RowCount &gt; vec.size() + 1) {</w:t>
      </w:r>
    </w:p>
    <w:p w14:paraId="5F6FBB7D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C789B67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vec.push_back(temp);</w:t>
      </w:r>
    </w:p>
    <w:p w14:paraId="19EE94F6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D57356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14:paraId="47B69F81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vec.begin();</w:t>
      </w:r>
    </w:p>
    <w:p w14:paraId="4411FC0B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advance(it,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-&gt;dataGridView1-&gt;CurrentRow-&gt;Index);</w:t>
      </w:r>
    </w:p>
    <w:p w14:paraId="00FF0638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System::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managed;</w:t>
      </w:r>
    </w:p>
    <w:p w14:paraId="529E4C1D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DDAD01A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-&gt;dataGridView1-&gt;CurrentRow-&gt;Cells[0]-&gt;Value !=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6E3309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managed 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-&gt;dataGridView1-&gt;CurrentRow-&gt;Cells[0]-&gt;Value-&gt;ToString();</w:t>
      </w:r>
    </w:p>
    <w:p w14:paraId="14A8C5F3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msclr::interop::marshal_as&lt;std::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&gt;(managed);</w:t>
      </w:r>
    </w:p>
    <w:p w14:paraId="29BEC17D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Building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::Set(s);</w:t>
      </w:r>
    </w:p>
    <w:p w14:paraId="16119375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52A813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-&gt;dataGridView1-&gt;CurrentRow-&gt;Cells[1]-&gt;Value !=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06C00F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managed 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-&gt;dataGridView1-&gt;CurrentRow-&gt;Cells[1]-&gt;Value-&gt;ToString();</w:t>
      </w:r>
    </w:p>
    <w:p w14:paraId="3702F384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tostr(managed);</w:t>
      </w:r>
    </w:p>
    <w:p w14:paraId="0744D05F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4819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Warehouse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::Set(s);</w:t>
      </w:r>
    </w:p>
    <w:p w14:paraId="75FA6F93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975AE8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-&gt;dataGridView1-&gt;CurrentRow-&gt;Cells[2]-&gt;Value !=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873D8B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managed 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-&gt;dataGridView1-&gt;CurrentRow-&gt;Cells[2]-&gt;Value-&gt;ToString();</w:t>
      </w:r>
    </w:p>
    <w:p w14:paraId="5F50A701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tostr(managed);</w:t>
      </w:r>
    </w:p>
    <w:p w14:paraId="3423C355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SetFirm(s);</w:t>
      </w:r>
    </w:p>
    <w:p w14:paraId="5B095D62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5059B6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-&gt;dataGridView1-&gt;CurrentRow-&gt;Cells[3]-&gt;Value !=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8E5E2D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managed 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-&gt;dataGridView1-&gt;CurrentRow-&gt;Cells[3]-&gt;Value-&gt;ToString();</w:t>
      </w:r>
    </w:p>
    <w:p w14:paraId="3ABFD3FE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tostr(managed);</w:t>
      </w:r>
    </w:p>
    <w:p w14:paraId="6C348379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SetCount_del(s);</w:t>
      </w:r>
    </w:p>
    <w:p w14:paraId="35A4AEBF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D09D8C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-&gt;dataGridView1-&gt;CurrentRow-&gt;Cells[4]-&gt;Value !=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38B444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managed 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-&gt;dataGridView1-&gt;CurrentRow-&gt;Cells[4]-&gt;Value-&gt;ToString();</w:t>
      </w:r>
    </w:p>
    <w:p w14:paraId="51685537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tostr(managed);</w:t>
      </w:r>
    </w:p>
    <w:p w14:paraId="2A9A07E2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SetCount(s);</w:t>
      </w:r>
    </w:p>
    <w:p w14:paraId="722D27F7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6317C8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-&gt;dataGridView1-&gt;CurrentRow-&gt;Cells[5]-&gt;Value !=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94209B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managed 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-&gt;dataGridView1-&gt;CurrentRow-&gt;Cells[5]-&gt;Value-&gt;ToString();</w:t>
      </w:r>
    </w:p>
    <w:p w14:paraId="42B3C90E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tostr(managed);</w:t>
      </w:r>
    </w:p>
    <w:p w14:paraId="0634E38C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SetPassword(s);</w:t>
      </w:r>
    </w:p>
    <w:p w14:paraId="360A33F2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77ACB2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-&gt;dataGridView1-&gt;CurrentRow-&gt;Cells[6]-&gt;Value !=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290414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managed = </w:t>
      </w:r>
      <w:r w:rsidRPr="004819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-&gt;dataGridView1-&gt;CurrentRow-&gt;Cells[6]-&gt;Value-&gt;ToString();</w:t>
      </w:r>
    </w:p>
    <w:p w14:paraId="228E3DD2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tostr(managed);</w:t>
      </w:r>
    </w:p>
    <w:p w14:paraId="45E670DD" w14:textId="77777777" w:rsidR="00481968" w:rsidRP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48196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SetName(s);</w:t>
      </w:r>
    </w:p>
    <w:p w14:paraId="3484A461" w14:textId="77777777" w:rsidR="00481968" w:rsidRDefault="00481968" w:rsidP="0048196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819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3AA669" w14:textId="77777777" w:rsidR="00481968" w:rsidRPr="00481968" w:rsidRDefault="00481968" w:rsidP="00716CD7">
      <w:pPr>
        <w:pStyle w:val="ab"/>
        <w:jc w:val="both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14:paraId="09B310C7" w14:textId="359763EE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BE17FCD" w14:textId="5FA2EBC3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83B7F78" w14:textId="50F6DD02" w:rsidR="00481968" w:rsidRDefault="0048196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Одна з найважливіших подій у програмі, пов’язана із зміною будь-якої чарунки таблиці. Таблиця пов’язана з вектором об’єктів, у яких зберігається вся потрібна інформація щодо таблиці. Тому будь-яка зміна таблиці викликає зміну поточного стану вектора. Дана подія змінює </w:t>
      </w:r>
      <w:r w:rsidR="00687202">
        <w:rPr>
          <w:rFonts w:ascii="Times New Roman" w:hAnsi="Times New Roman"/>
          <w:noProof/>
          <w:sz w:val="28"/>
          <w:szCs w:val="36"/>
          <w:lang w:val="uk-UA"/>
        </w:rPr>
        <w:t>об’єкт повністю, а значення у таблиці змінюється відповідно до коду таблиці.</w:t>
      </w:r>
    </w:p>
    <w:p w14:paraId="29897723" w14:textId="19AC324A" w:rsidR="00687202" w:rsidRDefault="0068720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3672E13C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button1_Click(System::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872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872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379741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(vec_temp.empty()) {</w:t>
      </w:r>
    </w:p>
    <w:p w14:paraId="1FB29E5D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-&gt;dataGridView1-&gt;CurrentRow-&gt;Index;</w:t>
      </w:r>
    </w:p>
    <w:p w14:paraId="2272121B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14:paraId="0D2D51C1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6872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vec.begin();</w:t>
      </w:r>
    </w:p>
    <w:p w14:paraId="1EA61894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(vec.size() &gt; n) {</w:t>
      </w:r>
    </w:p>
    <w:p w14:paraId="6509B9D5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advance(it, n);</w:t>
      </w:r>
    </w:p>
    <w:p w14:paraId="412B18F0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vec.erase(it);</w:t>
      </w:r>
    </w:p>
    <w:p w14:paraId="2D6892FE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BF204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-&gt;dataGridView1-&gt;Rows-&gt;RemoveAt(n);</w:t>
      </w:r>
    </w:p>
    <w:p w14:paraId="53E051D4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B00BB4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BDE27C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A6B70B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-&gt;dataGridView1-&gt;CurrentRow-&gt;Index;</w:t>
      </w:r>
    </w:p>
    <w:p w14:paraId="40C8EE8C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it_temp;</w:t>
      </w:r>
    </w:p>
    <w:p w14:paraId="77744A9F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8720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vec.begin();</w:t>
      </w:r>
    </w:p>
    <w:p w14:paraId="435FA6D4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it_temp </w:t>
      </w:r>
      <w:r w:rsidRPr="006872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vec_temp.begin();</w:t>
      </w:r>
    </w:p>
    <w:p w14:paraId="478FF09A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(vec_temp.size() &gt; n) {</w:t>
      </w:r>
    </w:p>
    <w:p w14:paraId="780E18C3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advance(it_temp, n);</w:t>
      </w:r>
    </w:p>
    <w:p w14:paraId="4FD8E25B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it </w:t>
      </w:r>
      <w:r w:rsidRPr="006872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vec.end(); i++) {</w:t>
      </w:r>
    </w:p>
    <w:p w14:paraId="4E709E17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72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6872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72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it_temp) {</w:t>
      </w:r>
    </w:p>
    <w:p w14:paraId="516DBACF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vec.erase(it);</w:t>
      </w:r>
    </w:p>
    <w:p w14:paraId="79A48AF6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3F18F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06CDE5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872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15A6F4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B2B389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vec_temp.erase(it_temp);</w:t>
      </w:r>
    </w:p>
    <w:p w14:paraId="769E60E3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F7E7AA" w14:textId="77777777" w:rsidR="00687202" w:rsidRP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-&gt;dataGridView1-&gt;Rows-&gt;RemoveAt(n);</w:t>
      </w:r>
    </w:p>
    <w:p w14:paraId="257F40B2" w14:textId="77777777" w:rsid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7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E1C1A3" w14:textId="77777777" w:rsidR="00687202" w:rsidRDefault="00687202" w:rsidP="0068720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11F9AD" w14:textId="1B04C245" w:rsidR="00687202" w:rsidRDefault="00687202" w:rsidP="0068720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9D86F1" w14:textId="564E9607" w:rsidR="00687202" w:rsidRDefault="00687202" w:rsidP="0068720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DE7984" w14:textId="34E870CE" w:rsidR="00687202" w:rsidRDefault="00687202" w:rsidP="0068720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3C5CFC" w14:textId="62A4F221" w:rsidR="00687202" w:rsidRDefault="00687202" w:rsidP="0068720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Подія обробки видалення строки з таблиці, що також тягне за собою видалення відповідного об’єкта. У коді обробки події використано потрібні перевірки, тому все працює навіть тоді, коли потрібної строки немає, або ж таблиця не має строк зовсім.</w:t>
      </w:r>
    </w:p>
    <w:p w14:paraId="6CE9D54B" w14:textId="61A8A15E" w:rsidR="000B523B" w:rsidRDefault="000B523B" w:rsidP="0068720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1D438E8F" w14:textId="43C0BDA5" w:rsidR="000B523B" w:rsidRDefault="000B523B" w:rsidP="0068720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0FBA43C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button2_Click(System::</w:t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0B5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0B52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D881D1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vec.clear();</w:t>
      </w:r>
    </w:p>
    <w:p w14:paraId="7CF8F79A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0B52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3FD67D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(!in.eof()) {</w:t>
      </w:r>
    </w:p>
    <w:p w14:paraId="0A1469E2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4C2EA8F1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0B52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513F4FA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vec.push_back(temp);</w:t>
      </w:r>
    </w:p>
    <w:p w14:paraId="59A9E2FA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756796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in.close();</w:t>
      </w:r>
    </w:p>
    <w:p w14:paraId="6413CC5E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-&gt;dataGridView1-&gt;RowCount;</w:t>
      </w:r>
    </w:p>
    <w:p w14:paraId="66941B0C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- 1; i++) {</w:t>
      </w:r>
    </w:p>
    <w:p w14:paraId="5ADE8096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-&gt;dataGridView1-&gt;Rows-&gt;RemoveAt(0);</w:t>
      </w:r>
    </w:p>
    <w:p w14:paraId="24F7E38B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E1184C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DFC6A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s;</w:t>
      </w:r>
    </w:p>
    <w:p w14:paraId="4879626C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vec.begin();</w:t>
      </w:r>
    </w:p>
    <w:p w14:paraId="73C1A2FF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669701B4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A2933FA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BBD2A4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it </w:t>
      </w:r>
      <w:r w:rsidRPr="000B52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vec.end(); i++) {</w:t>
      </w:r>
    </w:p>
    <w:p w14:paraId="258CA8BC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-&gt;dataGridView1-&gt;Rows-&gt;Add();</w:t>
      </w:r>
    </w:p>
    <w:p w14:paraId="2031EEE5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it</w:t>
      </w:r>
      <w:r w:rsidRPr="000B52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GetAll();</w:t>
      </w:r>
    </w:p>
    <w:p w14:paraId="36A67C51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 {</w:t>
      </w:r>
    </w:p>
    <w:p w14:paraId="2BFC00F3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System::</w:t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str = </w:t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B52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(s[j].c_str());</w:t>
      </w:r>
    </w:p>
    <w:p w14:paraId="7DBD35BA" w14:textId="77777777" w:rsidR="000B523B" w:rsidRP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-&gt;dataGridView1-&gt;Rows[i]-&gt;Cells[j]-&gt;Value = str;</w:t>
      </w:r>
    </w:p>
    <w:p w14:paraId="5EC31D66" w14:textId="77777777" w:rsid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B52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4BC391" w14:textId="77777777" w:rsid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9A98FF" w14:textId="77777777" w:rsidR="000B523B" w:rsidRDefault="000B523B" w:rsidP="000B523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54383789" w14:textId="34EC4A46" w:rsidR="000B523B" w:rsidRPr="00687202" w:rsidRDefault="000B523B" w:rsidP="000B523B">
      <w:pPr>
        <w:pStyle w:val="ab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8DC6060" w14:textId="67EA3EE3" w:rsidR="00481968" w:rsidRDefault="0048196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207B740B" w14:textId="3B1F7ADA" w:rsidR="000B523B" w:rsidRDefault="000B523B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41B8C128" w14:textId="4251F460" w:rsidR="000B523B" w:rsidRDefault="000B523B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Обробка даної події дає змогу зчитати з файлу дані для заповнення таблиці. Звісно, вектор об’єктів також заповнюється відповідними значеннями, а також виконується перевірка на можливість відкриття файлу. Після обробки події в таблицю буде внесено </w:t>
      </w:r>
      <w:r w:rsidR="00667831">
        <w:rPr>
          <w:rFonts w:ascii="Times New Roman" w:hAnsi="Times New Roman"/>
          <w:noProof/>
          <w:sz w:val="28"/>
          <w:szCs w:val="36"/>
          <w:lang w:val="uk-UA"/>
        </w:rPr>
        <w:t>всі дані з файлу, а попередні дані буде видалено.</w:t>
      </w:r>
    </w:p>
    <w:p w14:paraId="5D18E642" w14:textId="1F465496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6827B377" w14:textId="561CC62E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2DFEC483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button3_Click(System::</w:t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678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678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C5AC5C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14:paraId="377205F0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out(</w:t>
      </w:r>
      <w:r w:rsidRPr="006678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A8ABA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6678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vec.begin(); it </w:t>
      </w:r>
      <w:r w:rsidRPr="006678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vec.end(); it</w:t>
      </w:r>
      <w:r w:rsidRPr="006678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888C070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6678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78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14:paraId="214B4B60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976EAD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out.close();</w:t>
      </w:r>
    </w:p>
    <w:p w14:paraId="2C7DC3A8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678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</w:t>
      </w:r>
      <w:r w:rsidRPr="006678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Сохранено</w:t>
      </w:r>
      <w:r w:rsidRPr="006678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6678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out.txt\n"</w:t>
      </w:r>
      <w:r w:rsidRPr="006678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C7D194" w14:textId="77777777" w:rsidR="00667831" w:rsidRPr="00667831" w:rsidRDefault="00667831" w:rsidP="0066783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BA668" w14:textId="5FC01AE4" w:rsidR="00667831" w:rsidRDefault="00667831" w:rsidP="00667831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1D3FDE" w14:textId="67D48E0B" w:rsidR="000B523B" w:rsidRDefault="000B523B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605A2771" w14:textId="7DA80605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31FBE434" w14:textId="24B5CF87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Ця подія працює протилежно до попередньої. Вона виводить дані таблиці до файлу. При цьому таблиця ніяким чином не змінюється.</w:t>
      </w:r>
    </w:p>
    <w:p w14:paraId="6DE73632" w14:textId="5A17194B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43323946" w14:textId="78CC02E6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459834E7" w14:textId="7B326BCA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585E1779" w14:textId="2CB756CC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1089A1C9" w14:textId="0B104F0D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BB54D97" w14:textId="456E3F3F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19F147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private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028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028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E09B7A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-&gt;comboBox1-&gt;SelectedIndex;</w:t>
      </w:r>
    </w:p>
    <w:p w14:paraId="19B9826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vec_temp.clear();</w:t>
      </w:r>
    </w:p>
    <w:p w14:paraId="7CCC3148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vec.begin();</w:t>
      </w:r>
    </w:p>
    <w:p w14:paraId="408B9A22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//vector&lt;Product, int&gt;::iterator it_temp = vec_temp.begin();</w:t>
      </w:r>
    </w:p>
    <w:p w14:paraId="46A4D14F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q_sys =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-&gt;textBox1-&gt;Text;</w:t>
      </w:r>
    </w:p>
    <w:p w14:paraId="3BFE9E1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tostr(q_sys);</w:t>
      </w:r>
    </w:p>
    <w:p w14:paraId="3202A7E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0) {</w:t>
      </w:r>
    </w:p>
    <w:p w14:paraId="2AF0057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550E50B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213B55F2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GetAddress();</w:t>
      </w:r>
    </w:p>
    <w:p w14:paraId="7C5CFA1B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(compared(s, q)) {</w:t>
      </w:r>
    </w:p>
    <w:p w14:paraId="15F3CBC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vec_temp.push_back(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44DE6A3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9C90CD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BC863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F3557B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232F85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1) {</w:t>
      </w:r>
    </w:p>
    <w:p w14:paraId="5BE2C10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25132C5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6B98CB7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GetNumber();</w:t>
      </w:r>
    </w:p>
    <w:p w14:paraId="5FC16C9D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(compared(s, q)) {</w:t>
      </w:r>
    </w:p>
    <w:p w14:paraId="1A70B6A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vec_temp.push_back(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711BE28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F6323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B11C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86C86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C2021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2) {</w:t>
      </w:r>
    </w:p>
    <w:p w14:paraId="27D6DF8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794A409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309BE48D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GetFirm();</w:t>
      </w:r>
    </w:p>
    <w:p w14:paraId="679BC20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(compared(s, q)) {</w:t>
      </w:r>
    </w:p>
    <w:p w14:paraId="5D6F40FC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vec_temp.push_back(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101CF77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4E43A2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85688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ED1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7CA5F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3) {</w:t>
      </w:r>
    </w:p>
    <w:p w14:paraId="01F6911A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6B294CAA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2A6EF4C5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GetCount_del();</w:t>
      </w:r>
    </w:p>
    <w:p w14:paraId="7DB10068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(compared(s, q)) {</w:t>
      </w:r>
    </w:p>
    <w:p w14:paraId="0A6983A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vec_temp.push_back(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0CEB760F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1CC443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A21BA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0AA87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EC85F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4) {</w:t>
      </w:r>
    </w:p>
    <w:p w14:paraId="7BDC0DD3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440B413A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7ED2255C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GetCount();</w:t>
      </w:r>
    </w:p>
    <w:p w14:paraId="5EF02BB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(compared(s, q)) {</w:t>
      </w:r>
    </w:p>
    <w:p w14:paraId="3EC9D788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vec_temp.push_back(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605E644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9086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0320E4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11B8BF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E96322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5) {</w:t>
      </w:r>
    </w:p>
    <w:p w14:paraId="5C8CF0D5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2600014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693E023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GetPassword();</w:t>
      </w:r>
    </w:p>
    <w:p w14:paraId="0AE7063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(compared(s, q)) {</w:t>
      </w:r>
    </w:p>
    <w:p w14:paraId="5BE7365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vec_temp.push_back(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501C7BD3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C72DC8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345395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7753C5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D581D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6) {</w:t>
      </w:r>
    </w:p>
    <w:p w14:paraId="0AE2BD58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3786A133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42E2FF43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GetName();</w:t>
      </w:r>
    </w:p>
    <w:p w14:paraId="1967901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(compared(s, q)) {</w:t>
      </w:r>
    </w:p>
    <w:p w14:paraId="350FD1F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vec_temp.push_back(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14:paraId="3AF7DEFB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3217A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14A2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46FC7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4FEE1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B6ED80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26A4C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4B2B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8C66F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173C1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-&gt;dataGridView1-&gt;RowCount;</w:t>
      </w:r>
    </w:p>
    <w:p w14:paraId="55C28E73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- 1; i++) {</w:t>
      </w:r>
    </w:p>
    <w:p w14:paraId="23DFBBBA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-&gt;dataGridView1-&gt;Rows-&gt;RemoveAt(0);</w:t>
      </w:r>
    </w:p>
    <w:p w14:paraId="5931A244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2AE06B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0614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s;</w:t>
      </w:r>
    </w:p>
    <w:p w14:paraId="0BD0DD07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it_temp = vec_temp.begin();</w:t>
      </w:r>
    </w:p>
    <w:p w14:paraId="66BC0F2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vec_temp.size(); i++) {</w:t>
      </w:r>
    </w:p>
    <w:p w14:paraId="579E8BE2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-&gt;dataGridView1-&gt;Rows-&gt;Add();</w:t>
      </w:r>
    </w:p>
    <w:p w14:paraId="78693DD5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it_temp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GetAll();</w:t>
      </w:r>
    </w:p>
    <w:p w14:paraId="78760152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 {</w:t>
      </w:r>
    </w:p>
    <w:p w14:paraId="621DAB3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str =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(s[j].c_str());</w:t>
      </w:r>
    </w:p>
    <w:p w14:paraId="273D28C8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-&gt;dataGridView1-&gt;Rows[i]-&gt;Cells[j]-&gt;Value = str;</w:t>
      </w:r>
    </w:p>
    <w:p w14:paraId="70523A0C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89E3CF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it_temp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F54302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55187027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936C80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7D1FDD" w14:textId="1DE7E324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019206" w14:textId="2B4BE7FE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0FBFC3" w14:textId="693C5010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D866CE" w14:textId="0DECC362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103236" w14:textId="3B631084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7D7C0E" w14:textId="030D18B4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796F48" w14:textId="59196790" w:rsidR="006028AD" w:rsidRDefault="006028AD" w:rsidP="006028AD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Ця велика подія відповідає за функцію пошуку по таблиці. Дозволяє шукати у будь-якому стовпці за потрібним значенням. Під час події викликають функції, що описано вище.</w:t>
      </w:r>
    </w:p>
    <w:p w14:paraId="3EA6E1C5" w14:textId="23300FF8" w:rsidR="006028AD" w:rsidRDefault="006028AD" w:rsidP="006028AD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5E168ED" w14:textId="3382F8AE" w:rsidR="006028AD" w:rsidRDefault="006028AD" w:rsidP="006028AD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12EB1D5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028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6028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6919B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vec_temp.clear();</w:t>
      </w:r>
    </w:p>
    <w:p w14:paraId="760C3314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-&gt;dataGridView1-&gt;RowCount;</w:t>
      </w:r>
    </w:p>
    <w:p w14:paraId="4D108FE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- 1; i++) {</w:t>
      </w:r>
    </w:p>
    <w:p w14:paraId="0F6DAB0C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-&gt;dataGridView1-&gt;Rows-&gt;RemoveAt(0);</w:t>
      </w:r>
    </w:p>
    <w:p w14:paraId="7D47B72F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4B7F62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262AF70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1378C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s;</w:t>
      </w:r>
    </w:p>
    <w:p w14:paraId="66ECEA39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vec.begin();</w:t>
      </w:r>
    </w:p>
    <w:p w14:paraId="29E269EB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it 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vec.end(); i++) {</w:t>
      </w:r>
    </w:p>
    <w:p w14:paraId="6E0634B6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-&gt;dataGridView1-&gt;Rows-&gt;Add();</w:t>
      </w:r>
    </w:p>
    <w:p w14:paraId="7F2109DF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it</w:t>
      </w:r>
      <w:r w:rsidRPr="006028A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GetAll();</w:t>
      </w:r>
    </w:p>
    <w:p w14:paraId="3184B59C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 {</w:t>
      </w:r>
    </w:p>
    <w:p w14:paraId="4B37F66A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System::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str = </w:t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28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(s[j].c_str());</w:t>
      </w:r>
    </w:p>
    <w:p w14:paraId="3CF52B0E" w14:textId="77777777" w:rsidR="006028AD" w:rsidRP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-&gt;dataGridView1-&gt;Rows[i]-&gt;Cells[j]-&gt;Value = str;</w:t>
      </w:r>
    </w:p>
    <w:p w14:paraId="24819D2B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28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772F60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61248E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17C43BA6" w14:textId="77777777" w:rsidR="006028AD" w:rsidRDefault="006028AD" w:rsidP="006028A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8B07F9" w14:textId="187B4D62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546F8F" w14:textId="3B489B50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B2826" w14:textId="6EC01CB5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1A42F7" w14:textId="1987D746" w:rsidR="006028AD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5A4E3B" w14:textId="1A531B73" w:rsidR="006028AD" w:rsidRDefault="006028AD" w:rsidP="006028AD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Ця подія повертає попередню таблицю після виконання функції пошуку</w:t>
      </w:r>
      <w:r w:rsidR="00810618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. Звертається до вектора, який зберігає всі об’єкти до пошуку, і виводить інформацію на екран.</w:t>
      </w:r>
    </w:p>
    <w:p w14:paraId="0150C813" w14:textId="13182459" w:rsidR="00810618" w:rsidRDefault="00810618" w:rsidP="006028AD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20371A97" w14:textId="7D03D0EE" w:rsidR="00810618" w:rsidRDefault="00810618" w:rsidP="006028AD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1828646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button7_Click(System::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8106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8106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A0F080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374EF8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((!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-&gt;radioButton1-&gt;Checked) &amp;&amp; (!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-&gt;radioButton2-&gt;Checked))</w:t>
      </w:r>
    </w:p>
    <w:p w14:paraId="79DD4C38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39C1EF2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00EA9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354009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</w:t>
      </w:r>
      <w:r w:rsidRPr="008106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8106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8106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8106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E6592E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F83797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-&gt;comboBox2-&gt;SelectedIndex;</w:t>
      </w:r>
    </w:p>
    <w:p w14:paraId="23797BB1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q1 =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-&gt;radioButton1-&gt;Checked;</w:t>
      </w:r>
    </w:p>
    <w:p w14:paraId="068AF4FE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q2 =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-&gt;radioButton2-&gt;Checked;</w:t>
      </w:r>
    </w:p>
    <w:p w14:paraId="1BE576E3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vec.begin();</w:t>
      </w:r>
    </w:p>
    <w:p w14:paraId="4D0EA84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0) {</w:t>
      </w:r>
    </w:p>
    <w:p w14:paraId="465B508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(q1)</w:t>
      </w:r>
    </w:p>
    <w:p w14:paraId="382D8B4F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CompareAddressUp);</w:t>
      </w:r>
    </w:p>
    <w:p w14:paraId="464632F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(q2)</w:t>
      </w:r>
    </w:p>
    <w:p w14:paraId="0E1ECCD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CompareAddressDown);</w:t>
      </w:r>
    </w:p>
    <w:p w14:paraId="4EA5C932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4629F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1) {</w:t>
      </w:r>
    </w:p>
    <w:p w14:paraId="13E85757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(q1)</w:t>
      </w:r>
    </w:p>
    <w:p w14:paraId="536B5575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CompareNumberUp);</w:t>
      </w:r>
    </w:p>
    <w:p w14:paraId="57BA53D3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(q2)</w:t>
      </w:r>
    </w:p>
    <w:p w14:paraId="222EBC31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CompareNumberDown);</w:t>
      </w:r>
    </w:p>
    <w:p w14:paraId="75F664E9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8A38EE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2) {</w:t>
      </w:r>
    </w:p>
    <w:p w14:paraId="39B6C6B9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(q1)</w:t>
      </w:r>
    </w:p>
    <w:p w14:paraId="33F26CE4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CompareFirmUp);</w:t>
      </w:r>
    </w:p>
    <w:p w14:paraId="76483DD1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(q2)</w:t>
      </w:r>
    </w:p>
    <w:p w14:paraId="4C7876B5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CompareFirmDown);</w:t>
      </w:r>
    </w:p>
    <w:p w14:paraId="446EDA4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B92F3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3) {</w:t>
      </w:r>
    </w:p>
    <w:p w14:paraId="3A55EF48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(q1)</w:t>
      </w:r>
    </w:p>
    <w:p w14:paraId="0DC978F2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CompareCount_delUp);</w:t>
      </w:r>
    </w:p>
    <w:p w14:paraId="0531A2F3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(q2)</w:t>
      </w:r>
    </w:p>
    <w:p w14:paraId="5C44FF3F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CompareCount_delDown);</w:t>
      </w:r>
    </w:p>
    <w:p w14:paraId="5E00EBD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64ED79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4) {</w:t>
      </w:r>
    </w:p>
    <w:p w14:paraId="0EF72EA6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(q1)</w:t>
      </w:r>
    </w:p>
    <w:p w14:paraId="3BC55B2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CompareCountUp);</w:t>
      </w:r>
    </w:p>
    <w:p w14:paraId="1D473154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(q2)</w:t>
      </w:r>
    </w:p>
    <w:p w14:paraId="4F3C198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CompareCountDown);</w:t>
      </w:r>
    </w:p>
    <w:p w14:paraId="4FAC9B8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D83096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5) {</w:t>
      </w:r>
    </w:p>
    <w:p w14:paraId="1FCCC575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(q1)</w:t>
      </w:r>
    </w:p>
    <w:p w14:paraId="0DBFE09D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ComparePasswordUp);</w:t>
      </w:r>
    </w:p>
    <w:p w14:paraId="1518A8F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(q2)</w:t>
      </w:r>
    </w:p>
    <w:p w14:paraId="6E172C4D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ComparePasswordDown);</w:t>
      </w:r>
    </w:p>
    <w:p w14:paraId="0A0B69A2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E00F71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6) {</w:t>
      </w:r>
    </w:p>
    <w:p w14:paraId="18BD469B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(q1)</w:t>
      </w:r>
    </w:p>
    <w:p w14:paraId="304A7928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CompareNameUp);</w:t>
      </w:r>
    </w:p>
    <w:p w14:paraId="3416CCFF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(q2)</w:t>
      </w:r>
    </w:p>
    <w:p w14:paraId="69C327D4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sort(vec.begin(), vec.end(), CompareNameDown);</w:t>
      </w:r>
    </w:p>
    <w:p w14:paraId="7EDBDE02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E0E571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CEFD7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DF6B4B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3EFCB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-&gt;dataGridView1-&gt;RowCount;</w:t>
      </w:r>
    </w:p>
    <w:p w14:paraId="1BB30688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- 1; i++) {</w:t>
      </w:r>
    </w:p>
    <w:p w14:paraId="3E0E4355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-&gt;dataGridView1-&gt;Rows-&gt;RemoveAt(0);</w:t>
      </w:r>
    </w:p>
    <w:p w14:paraId="4439E8FF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AC65A9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4FB3A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s;</w:t>
      </w:r>
    </w:p>
    <w:p w14:paraId="2BE6E392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 </w:t>
      </w:r>
      <w:r w:rsidRPr="008106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vec.begin();</w:t>
      </w:r>
    </w:p>
    <w:p w14:paraId="53B5297C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vec.size(); i++) {</w:t>
      </w:r>
    </w:p>
    <w:p w14:paraId="680564E4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-&gt;dataGridView1-&gt;Rows-&gt;Add();</w:t>
      </w:r>
    </w:p>
    <w:p w14:paraId="31FC7FC8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it</w:t>
      </w:r>
      <w:r w:rsidRPr="008106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GetAll();</w:t>
      </w:r>
    </w:p>
    <w:p w14:paraId="3EBEE649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7; j++) {</w:t>
      </w:r>
    </w:p>
    <w:p w14:paraId="3C955510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str = </w:t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(s[j].c_str());</w:t>
      </w:r>
    </w:p>
    <w:p w14:paraId="47ED18C9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-&gt;dataGridView1-&gt;Rows[i]-&gt;Cells[j]-&gt;Value = str;</w:t>
      </w:r>
    </w:p>
    <w:p w14:paraId="6DDCA5EB" w14:textId="77777777" w:rsid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D60C7A" w14:textId="77777777" w:rsid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A97192" w14:textId="77777777" w:rsid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1976D24C" w14:textId="77777777" w:rsid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6E626E" w14:textId="77777777" w:rsid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733A41" w14:textId="6BC31855" w:rsidR="00810618" w:rsidRPr="006028AD" w:rsidRDefault="00810618" w:rsidP="00810618">
      <w:pPr>
        <w:pStyle w:val="ab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0EF01F" w14:textId="3689772E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52ADF4C1" w14:textId="7693702B" w:rsidR="00810618" w:rsidRDefault="0081061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11431C95" w14:textId="6A0D8D23" w:rsidR="00810618" w:rsidRDefault="0081061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Одна з основних подій, потрібна для виконання алгоритму сортування ветора та таблиці. Сортує значення таблиці за обраним параметром, також є перевірка на правильність вибору даних. Під час сортування використано алгоритми, які описано у відповідній бібліотеці, а також функції, що описано вище в записці.</w:t>
      </w:r>
    </w:p>
    <w:p w14:paraId="24EC67E2" w14:textId="1C5A1FB9" w:rsidR="00810618" w:rsidRDefault="0081061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487FAEC9" w14:textId="65611FCC" w:rsidR="00810618" w:rsidRDefault="0081061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3FB5E7B" w14:textId="77777777" w:rsidR="00810618" w:rsidRP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button4_Click_1(System::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8106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8106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8106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647CB0" w14:textId="77777777" w:rsidR="00810618" w:rsidRDefault="00810618" w:rsidP="0081061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106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exit(0);</w:t>
      </w:r>
    </w:p>
    <w:p w14:paraId="5A0DB996" w14:textId="7D3E6F6B" w:rsidR="00810618" w:rsidRDefault="00810618" w:rsidP="00810618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454A8A" w14:textId="004974EA" w:rsidR="00810618" w:rsidRDefault="00810618" w:rsidP="00810618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16F440" w14:textId="14A4FA6B" w:rsidR="00810618" w:rsidRDefault="00810618" w:rsidP="00810618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27A175" w14:textId="4FDD8F07" w:rsidR="00810618" w:rsidRDefault="00810618" w:rsidP="00810618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Остання подія у програмі, потрібна лише для того, щоб завершити програму. Але програму буде завершено потрібним чином, тобто видалено всі динамічні структури та зупинено виконання всіх методів і функцій.</w:t>
      </w:r>
    </w:p>
    <w:p w14:paraId="01C4E36D" w14:textId="795584F1" w:rsidR="00810618" w:rsidRDefault="00810618" w:rsidP="00810618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0DA022B" w14:textId="26921CB1" w:rsidR="00810618" w:rsidRDefault="00810618" w:rsidP="00810618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4E636973" w14:textId="56D12EA0" w:rsidR="00810618" w:rsidRDefault="00810618" w:rsidP="00810618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31F6A5C3" w14:textId="16C566E8" w:rsidR="00810618" w:rsidRDefault="00810618" w:rsidP="00810618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Отже, всі ці події оброблюються, як правило, при натисканні на </w:t>
      </w:r>
      <w:r w:rsidR="00C17B1E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об’єкт, і виконують потрібну дію. Всі зміни на форму викликають свою обробки подій, що дозволяю користувачеві взаємодіяти з програмою через використання зручного та простого інтерфейсу.</w:t>
      </w:r>
    </w:p>
    <w:p w14:paraId="2E098FB9" w14:textId="3FDB83F3" w:rsidR="00C17B1E" w:rsidRDefault="00C17B1E" w:rsidP="00810618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CCCE118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0AE44717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3287AAF4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19B62584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64240F25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5665DECC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1D212894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1C1E81E5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5969F6A5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51280A95" w14:textId="77777777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3. ОПИС ПРОГРАМНОЇ РЕАЛІЗАЦІЇ</w:t>
      </w:r>
    </w:p>
    <w:p w14:paraId="082ACC86" w14:textId="77777777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  <w:lang w:val="uk-UA"/>
        </w:rPr>
      </w:pPr>
    </w:p>
    <w:p w14:paraId="6CF4F4B6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3.1 Інтерфейс користувача</w:t>
      </w:r>
    </w:p>
    <w:p w14:paraId="0C5CE7A0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Інтерфейс включає в себе:   </w:t>
      </w:r>
    </w:p>
    <w:p w14:paraId="5264A090" w14:textId="4297C17C" w:rsidR="008250BC" w:rsidRDefault="00231198" w:rsidP="008250BC">
      <w:pPr>
        <w:pStyle w:val="ad"/>
        <w:numPr>
          <w:ilvl w:val="0"/>
          <w:numId w:val="16"/>
        </w:num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Таблицю</w:t>
      </w:r>
    </w:p>
    <w:p w14:paraId="52E67C86" w14:textId="4BFD546B" w:rsidR="00231198" w:rsidRDefault="00231198" w:rsidP="008250BC">
      <w:pPr>
        <w:pStyle w:val="ad"/>
        <w:numPr>
          <w:ilvl w:val="0"/>
          <w:numId w:val="16"/>
        </w:num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Кнопки, що дозволяють змінювати таблицю</w:t>
      </w:r>
    </w:p>
    <w:p w14:paraId="509C6D87" w14:textId="554AE4F1" w:rsidR="00231198" w:rsidRDefault="00231198" w:rsidP="008250BC">
      <w:pPr>
        <w:pStyle w:val="ad"/>
        <w:numPr>
          <w:ilvl w:val="0"/>
          <w:numId w:val="16"/>
        </w:num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Інші об’єкти для взаємодії з таблицею</w:t>
      </w:r>
    </w:p>
    <w:p w14:paraId="353DC433" w14:textId="77777777" w:rsidR="00CA45F0" w:rsidRPr="00CA45F0" w:rsidRDefault="00CA45F0" w:rsidP="00CA45F0">
      <w:pPr>
        <w:tabs>
          <w:tab w:val="left" w:pos="4293"/>
        </w:tabs>
        <w:ind w:left="360"/>
        <w:rPr>
          <w:noProof/>
          <w:color w:val="000000" w:themeColor="text1"/>
          <w:szCs w:val="28"/>
          <w:lang w:val="uk-UA"/>
        </w:rPr>
      </w:pPr>
    </w:p>
    <w:p w14:paraId="6D5DC799" w14:textId="281686C2" w:rsidR="008250BC" w:rsidRDefault="00D45622" w:rsidP="008250BC">
      <w:pPr>
        <w:tabs>
          <w:tab w:val="left" w:pos="4293"/>
        </w:tabs>
        <w:ind w:firstLine="426"/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</w:rPr>
        <w:drawing>
          <wp:inline distT="0" distB="0" distL="0" distR="0" wp14:anchorId="033C7EF9" wp14:editId="41A44871">
            <wp:extent cx="5940425" cy="3836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335" w14:textId="77777777" w:rsidR="008250BC" w:rsidRDefault="008250BC" w:rsidP="008250BC">
      <w:pPr>
        <w:tabs>
          <w:tab w:val="left" w:pos="4293"/>
        </w:tabs>
        <w:ind w:firstLine="426"/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Рисунок 3.1 – Загальний інтерфейс програми    </w:t>
      </w:r>
    </w:p>
    <w:p w14:paraId="5CB66E03" w14:textId="77777777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</w:p>
    <w:p w14:paraId="5DA7470C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755D8F04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21448FBB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5E4AB566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731DFA4B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60181331" w14:textId="567BE593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3.2 Інструкція користувача</w:t>
      </w:r>
    </w:p>
    <w:p w14:paraId="6A232007" w14:textId="77777777" w:rsidR="00D45622" w:rsidRDefault="00D45622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16A53A10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Щоб скористатися програмою користувач має виконати наступн</w:t>
      </w:r>
      <w:r>
        <w:rPr>
          <w:noProof/>
          <w:color w:val="000000" w:themeColor="text1"/>
          <w:szCs w:val="28"/>
        </w:rPr>
        <w:t>і дії.</w:t>
      </w:r>
    </w:p>
    <w:p w14:paraId="5BB12392" w14:textId="77777777" w:rsidR="008250BC" w:rsidRDefault="008250BC" w:rsidP="008250BC">
      <w:pPr>
        <w:pStyle w:val="ad"/>
        <w:numPr>
          <w:ilvl w:val="0"/>
          <w:numId w:val="18"/>
        </w:num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Відкрити програму.   </w:t>
      </w:r>
    </w:p>
    <w:p w14:paraId="35AE74E0" w14:textId="271F4E15" w:rsidR="008250BC" w:rsidRDefault="00D45622" w:rsidP="008250BC">
      <w:pPr>
        <w:pStyle w:val="ad"/>
        <w:numPr>
          <w:ilvl w:val="0"/>
          <w:numId w:val="18"/>
        </w:num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Ввести значення до таблиці з файлу чи клавіатури.</w:t>
      </w:r>
    </w:p>
    <w:p w14:paraId="00C6913E" w14:textId="20E27F0E" w:rsidR="008250BC" w:rsidRDefault="006C3A48" w:rsidP="008250BC">
      <w:pPr>
        <w:pStyle w:val="ad"/>
        <w:numPr>
          <w:ilvl w:val="0"/>
          <w:numId w:val="18"/>
        </w:num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Змінити таблицю за потреби.</w:t>
      </w:r>
    </w:p>
    <w:p w14:paraId="3F9B46BE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673C16D6" w14:textId="07450469" w:rsidR="006C3A48" w:rsidRDefault="006C3A48" w:rsidP="006C3A48">
      <w:pPr>
        <w:tabs>
          <w:tab w:val="left" w:pos="4293"/>
        </w:tabs>
        <w:ind w:firstLine="426"/>
        <w:jc w:val="center"/>
        <w:rPr>
          <w:noProof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BC93A41" wp14:editId="457D9556">
            <wp:extent cx="5940425" cy="3836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430" w14:textId="7DC6DC80" w:rsidR="008250BC" w:rsidRDefault="008250BC" w:rsidP="008250BC">
      <w:pPr>
        <w:tabs>
          <w:tab w:val="left" w:pos="4293"/>
        </w:tabs>
        <w:ind w:firstLine="426"/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Рисунок 3.2 – Приклад </w:t>
      </w:r>
      <w:r w:rsidR="006C3A48">
        <w:rPr>
          <w:noProof/>
          <w:color w:val="000000" w:themeColor="text1"/>
          <w:szCs w:val="28"/>
          <w:lang w:val="uk-UA"/>
        </w:rPr>
        <w:t>видалення строк з таблиці</w:t>
      </w:r>
    </w:p>
    <w:p w14:paraId="510608B8" w14:textId="77777777" w:rsidR="006C3A48" w:rsidRDefault="006C3A48" w:rsidP="008250BC">
      <w:pPr>
        <w:tabs>
          <w:tab w:val="left" w:pos="4293"/>
        </w:tabs>
        <w:ind w:firstLine="426"/>
        <w:jc w:val="center"/>
        <w:rPr>
          <w:noProof/>
          <w:szCs w:val="28"/>
          <w:lang w:val="uk-UA"/>
        </w:rPr>
      </w:pPr>
    </w:p>
    <w:p w14:paraId="4116C772" w14:textId="75015552" w:rsidR="008250BC" w:rsidRDefault="006C3A48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  <w:r>
        <w:rPr>
          <w:noProof/>
        </w:rPr>
        <w:drawing>
          <wp:inline distT="0" distB="0" distL="0" distR="0" wp14:anchorId="4F333422" wp14:editId="3A198D49">
            <wp:extent cx="5940425" cy="3836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CB4" w14:textId="62A43ED6" w:rsidR="008250BC" w:rsidRPr="006C3A48" w:rsidRDefault="008250BC" w:rsidP="006C3A48">
      <w:pPr>
        <w:tabs>
          <w:tab w:val="left" w:pos="4293"/>
        </w:tabs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Рисунок 3.3 – </w:t>
      </w:r>
      <w:r w:rsidR="006C3A48">
        <w:rPr>
          <w:noProof/>
          <w:color w:val="000000" w:themeColor="text1"/>
          <w:szCs w:val="28"/>
          <w:lang w:val="uk-UA"/>
        </w:rPr>
        <w:t>Пошук по таблиці</w:t>
      </w:r>
      <w:r>
        <w:rPr>
          <w:noProof/>
          <w:color w:val="000000" w:themeColor="text1"/>
          <w:szCs w:val="28"/>
          <w:lang w:val="uk-UA"/>
        </w:rPr>
        <w:t xml:space="preserve">   </w:t>
      </w:r>
    </w:p>
    <w:p w14:paraId="5E2E3717" w14:textId="21807436" w:rsidR="008250BC" w:rsidRDefault="008250BC" w:rsidP="006C3A48">
      <w:pPr>
        <w:spacing w:after="160"/>
        <w:jc w:val="center"/>
        <w:rPr>
          <w:noProof/>
          <w:szCs w:val="28"/>
          <w:lang w:val="uk-UA"/>
        </w:rPr>
      </w:pPr>
    </w:p>
    <w:p w14:paraId="57F6EEF1" w14:textId="37397DA6" w:rsidR="006C3A48" w:rsidRDefault="006C3A48" w:rsidP="006C3A48">
      <w:pPr>
        <w:spacing w:after="160"/>
        <w:jc w:val="center"/>
        <w:rPr>
          <w:noProof/>
          <w:szCs w:val="28"/>
          <w:lang w:val="uk-UA"/>
        </w:rPr>
      </w:pPr>
    </w:p>
    <w:p w14:paraId="33962AF0" w14:textId="22FA06AA" w:rsidR="006C3A48" w:rsidRDefault="006C3A48" w:rsidP="006C3A48">
      <w:pPr>
        <w:spacing w:after="160"/>
        <w:jc w:val="center"/>
        <w:rPr>
          <w:noProof/>
          <w:szCs w:val="28"/>
          <w:lang w:val="uk-UA"/>
        </w:rPr>
      </w:pPr>
    </w:p>
    <w:p w14:paraId="6CDE7A8D" w14:textId="1E545FB2" w:rsidR="006C3A48" w:rsidRDefault="006C3A48" w:rsidP="006C3A48">
      <w:pPr>
        <w:spacing w:after="160"/>
        <w:jc w:val="center"/>
        <w:rPr>
          <w:noProof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E7FF04" wp14:editId="5741305B">
            <wp:extent cx="5940425" cy="3836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47B8" w14:textId="1CB23685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Рисунок 3.</w:t>
      </w:r>
      <w:r w:rsidR="00C90AD7">
        <w:rPr>
          <w:noProof/>
          <w:color w:val="000000" w:themeColor="text1"/>
          <w:szCs w:val="28"/>
          <w:lang w:val="uk-UA"/>
        </w:rPr>
        <w:t>4</w:t>
      </w:r>
      <w:r>
        <w:rPr>
          <w:noProof/>
          <w:color w:val="000000" w:themeColor="text1"/>
          <w:szCs w:val="28"/>
          <w:lang w:val="uk-UA"/>
        </w:rPr>
        <w:t xml:space="preserve"> – </w:t>
      </w:r>
      <w:r w:rsidR="006C3A48">
        <w:rPr>
          <w:noProof/>
          <w:color w:val="000000" w:themeColor="text1"/>
          <w:szCs w:val="28"/>
          <w:lang w:val="uk-UA"/>
        </w:rPr>
        <w:t>Сортування таблиці</w:t>
      </w:r>
      <w:r>
        <w:rPr>
          <w:noProof/>
          <w:color w:val="000000" w:themeColor="text1"/>
          <w:szCs w:val="28"/>
          <w:lang w:val="uk-UA"/>
        </w:rPr>
        <w:t xml:space="preserve">    </w:t>
      </w:r>
    </w:p>
    <w:p w14:paraId="754039ED" w14:textId="77777777" w:rsidR="008250BC" w:rsidRDefault="008250BC" w:rsidP="008250BC">
      <w:pPr>
        <w:spacing w:after="160"/>
        <w:rPr>
          <w:noProof/>
          <w:szCs w:val="28"/>
        </w:rPr>
      </w:pPr>
    </w:p>
    <w:p w14:paraId="3BFB425E" w14:textId="1CD43C46" w:rsidR="008250BC" w:rsidRDefault="00C90AD7" w:rsidP="008250BC">
      <w:pPr>
        <w:spacing w:after="160"/>
        <w:jc w:val="center"/>
        <w:rPr>
          <w:noProof/>
          <w:szCs w:val="28"/>
          <w:lang w:val="uk-UA"/>
        </w:rPr>
      </w:pPr>
      <w:r>
        <w:rPr>
          <w:noProof/>
        </w:rPr>
        <w:drawing>
          <wp:inline distT="0" distB="0" distL="0" distR="0" wp14:anchorId="151915EF" wp14:editId="7E6B36C1">
            <wp:extent cx="14097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E0FF" w14:textId="1CEBB87B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uk-UA"/>
        </w:rPr>
        <w:t xml:space="preserve">Рисунок 3.5 – </w:t>
      </w:r>
      <w:r w:rsidR="00C90AD7">
        <w:rPr>
          <w:noProof/>
          <w:color w:val="000000" w:themeColor="text1"/>
          <w:szCs w:val="28"/>
          <w:lang w:val="uk-UA"/>
        </w:rPr>
        <w:t>Збереження даних таблиці до файлу</w:t>
      </w:r>
    </w:p>
    <w:p w14:paraId="481D701A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2C626AA4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56A1DD35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1AB02CF9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73BA0374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42235F6B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62106376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29C48CAC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74555E0D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0A060213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75503D25" w14:textId="77777777" w:rsidR="008250BC" w:rsidRDefault="008250BC" w:rsidP="00C90AD7">
      <w:pPr>
        <w:tabs>
          <w:tab w:val="left" w:pos="4293"/>
        </w:tabs>
        <w:rPr>
          <w:noProof/>
          <w:szCs w:val="28"/>
          <w:lang w:val="uk-UA"/>
        </w:rPr>
      </w:pPr>
    </w:p>
    <w:p w14:paraId="2246A642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0B650886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3E04A84A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53B8EDC8" w14:textId="77777777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</w:rPr>
      </w:pPr>
      <w:r>
        <w:rPr>
          <w:noProof/>
          <w:szCs w:val="28"/>
          <w:lang w:val="uk-UA"/>
        </w:rPr>
        <w:t>ВИСНОВОК</w:t>
      </w:r>
    </w:p>
    <w:p w14:paraId="7886F5C2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6C8F0717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Середовище програмування </w:t>
      </w:r>
      <w:r>
        <w:rPr>
          <w:noProof/>
          <w:color w:val="000000" w:themeColor="text1"/>
          <w:szCs w:val="28"/>
          <w:lang w:val="en-US"/>
        </w:rPr>
        <w:t>Microsoft</w:t>
      </w:r>
      <w:r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Visual</w:t>
      </w:r>
      <w:r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Studio</w:t>
      </w:r>
      <w:r>
        <w:rPr>
          <w:noProof/>
          <w:color w:val="000000" w:themeColor="text1"/>
          <w:szCs w:val="28"/>
          <w:lang w:val="uk-UA"/>
        </w:rPr>
        <w:t xml:space="preserve"> надає безліч можливостей для розробки програмного забезпечення. Visual Studio 19 дає можливість створювати і підключати сторонні додатки (плагіни) для розширення функціоналу  на кожному рівні, включаючи підтримку систем контролю версій вихідного коду (Subversion і VisualSourceSafe), додавання нових наборів інструментів (для редагування і візуального проектування коду на предметно-орієнтованих мовах програмування або інструментів для інших аспектів процесу розробки програмного забезпечення). Її плюсом є комплексність(багато інструментів в одному), підтримка багатьох мов програмування, що дозволяє  писати код своєю мовою чи будь-якими іншими бажаними мовами, висока швидкість розробки, гнучка можливість налагодження.   </w:t>
      </w:r>
    </w:p>
    <w:p w14:paraId="341A64DF" w14:textId="77777777" w:rsidR="00C90AD7" w:rsidRDefault="00C90AD7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1EF104A9" w14:textId="0F660238" w:rsidR="008250BC" w:rsidRDefault="008250BC" w:rsidP="00C90AD7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В результаті виконання проекту була повністю реалізована програма </w:t>
      </w:r>
      <w:r w:rsidR="00C90AD7">
        <w:rPr>
          <w:noProof/>
          <w:color w:val="000000" w:themeColor="text1"/>
          <w:szCs w:val="28"/>
          <w:lang w:val="uk-UA"/>
        </w:rPr>
        <w:t>База Даних,</w:t>
      </w:r>
      <w:r>
        <w:rPr>
          <w:noProof/>
          <w:color w:val="000000" w:themeColor="text1"/>
          <w:szCs w:val="28"/>
          <w:lang w:val="uk-UA"/>
        </w:rPr>
        <w:t xml:space="preserve"> яка </w:t>
      </w:r>
      <w:r w:rsidR="00C90AD7">
        <w:rPr>
          <w:noProof/>
          <w:color w:val="000000" w:themeColor="text1"/>
          <w:szCs w:val="28"/>
          <w:lang w:val="uk-UA"/>
        </w:rPr>
        <w:t xml:space="preserve">дозволяє проводити обробку таблиці. В процесі розробки було використано різноманітні ресурси, а також виконано всі потрібні вимогу щодо </w:t>
      </w:r>
      <w:r w:rsidR="00464861">
        <w:rPr>
          <w:noProof/>
          <w:color w:val="000000" w:themeColor="text1"/>
          <w:szCs w:val="28"/>
          <w:lang w:val="uk-UA"/>
        </w:rPr>
        <w:t>застосування тем програмування. Програму протестовано, помилки не знайдено.</w:t>
      </w:r>
    </w:p>
    <w:p w14:paraId="1F4C940C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57D8633B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2363A43B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40A01E16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59AF03BD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2A2F4A05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73376BEB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303408DD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5744CEBD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05BC1B4E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1C702F5E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16D5ED30" w14:textId="576FD32B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7804F4A1" w14:textId="7129C6C9" w:rsidR="00464861" w:rsidRDefault="00464861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6ABC086D" w14:textId="4A9C1DBB" w:rsidR="00464861" w:rsidRDefault="00464861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622D6A7F" w14:textId="77777777" w:rsidR="00464861" w:rsidRDefault="00464861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27F8FB38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15CA5057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lastRenderedPageBreak/>
        <w:t>СПИСОК ЛІТЕРАТУРИ</w:t>
      </w:r>
    </w:p>
    <w:p w14:paraId="0D78C78A" w14:textId="77777777" w:rsidR="008250BC" w:rsidRDefault="008250BC" w:rsidP="008250BC">
      <w:pPr>
        <w:pStyle w:val="ad"/>
        <w:numPr>
          <w:ilvl w:val="0"/>
          <w:numId w:val="2"/>
        </w:numPr>
        <w:tabs>
          <w:tab w:val="left" w:pos="851"/>
          <w:tab w:val="left" w:pos="1134"/>
        </w:tabs>
        <w:ind w:left="0" w:firstLine="709"/>
        <w:rPr>
          <w:szCs w:val="28"/>
          <w:lang w:val="uk-UA"/>
        </w:rPr>
      </w:pPr>
      <w:r>
        <w:rPr>
          <w:rStyle w:val="ae"/>
        </w:rPr>
        <w:t>Campbell</w:t>
      </w:r>
      <w:r>
        <w:rPr>
          <w:rStyle w:val="ae"/>
          <w:lang w:val="uk-UA"/>
        </w:rPr>
        <w:t xml:space="preserve"> </w:t>
      </w:r>
      <w:r>
        <w:rPr>
          <w:rStyle w:val="ae"/>
        </w:rPr>
        <w:t>Parallel</w:t>
      </w:r>
      <w:r>
        <w:rPr>
          <w:rStyle w:val="ae"/>
          <w:lang w:val="uk-UA"/>
        </w:rPr>
        <w:t xml:space="preserve"> </w:t>
      </w:r>
      <w:r>
        <w:rPr>
          <w:rStyle w:val="ae"/>
        </w:rPr>
        <w:t>Programming</w:t>
      </w:r>
      <w:r>
        <w:rPr>
          <w:rStyle w:val="ae"/>
          <w:lang w:val="uk-UA"/>
        </w:rPr>
        <w:t xml:space="preserve"> </w:t>
      </w:r>
      <w:r>
        <w:rPr>
          <w:rStyle w:val="ae"/>
        </w:rPr>
        <w:t>with</w:t>
      </w:r>
      <w:r>
        <w:rPr>
          <w:rStyle w:val="ae"/>
          <w:lang w:val="uk-UA"/>
        </w:rPr>
        <w:t xml:space="preserve"> </w:t>
      </w:r>
      <w:r>
        <w:rPr>
          <w:rStyle w:val="ae"/>
        </w:rPr>
        <w:t>Microsoft</w:t>
      </w:r>
      <w:r>
        <w:rPr>
          <w:rStyle w:val="ae"/>
          <w:lang w:val="uk-UA"/>
        </w:rPr>
        <w:t xml:space="preserve">® </w:t>
      </w:r>
      <w:r>
        <w:rPr>
          <w:rStyle w:val="ae"/>
        </w:rPr>
        <w:t>Visual</w:t>
      </w:r>
      <w:r>
        <w:rPr>
          <w:rStyle w:val="ae"/>
          <w:lang w:val="uk-UA"/>
        </w:rPr>
        <w:t xml:space="preserve"> </w:t>
      </w:r>
      <w:r>
        <w:rPr>
          <w:rStyle w:val="ae"/>
        </w:rPr>
        <w:t>C</w:t>
      </w:r>
      <w:r>
        <w:rPr>
          <w:rStyle w:val="ae"/>
          <w:lang w:val="uk-UA"/>
        </w:rPr>
        <w:t xml:space="preserve">++® / </w:t>
      </w:r>
      <w:r>
        <w:rPr>
          <w:rStyle w:val="ae"/>
        </w:rPr>
        <w:t>Campbell</w:t>
      </w:r>
      <w:r>
        <w:rPr>
          <w:rStyle w:val="ae"/>
          <w:lang w:val="uk-UA"/>
        </w:rPr>
        <w:t>. – Москва:</w:t>
      </w:r>
      <w:r>
        <w:rPr>
          <w:rStyle w:val="ae"/>
        </w:rPr>
        <w:t> </w:t>
      </w:r>
      <w:r>
        <w:rPr>
          <w:rStyle w:val="ae"/>
          <w:lang w:val="uk-UA"/>
        </w:rPr>
        <w:t>Гостехиздат, 2011. –</w:t>
      </w:r>
      <w:r>
        <w:rPr>
          <w:rStyle w:val="ae"/>
        </w:rPr>
        <w:t> </w:t>
      </w:r>
      <w:r>
        <w:rPr>
          <w:rStyle w:val="ae"/>
          <w:lang w:val="uk-UA"/>
        </w:rPr>
        <w:t>784</w:t>
      </w:r>
      <w:r>
        <w:rPr>
          <w:rStyle w:val="ae"/>
        </w:rPr>
        <w:t> c</w:t>
      </w:r>
      <w:r>
        <w:rPr>
          <w:szCs w:val="28"/>
          <w:lang w:val="uk-UA"/>
        </w:rPr>
        <w:t xml:space="preserve">.     </w:t>
      </w:r>
    </w:p>
    <w:p w14:paraId="6D8BB9DE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uk-UA"/>
        </w:rPr>
        <w:t xml:space="preserve">Альфред, В. Ахо </w:t>
      </w:r>
      <w:r>
        <w:rPr>
          <w:lang w:val="ru-RU"/>
        </w:rPr>
        <w:t xml:space="preserve">Компиляторы. Принципы, технологии и инструментарий / Альфред В. Ахо и др.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Москва:</w:t>
      </w:r>
      <w:r>
        <w:t> </w:t>
      </w:r>
      <w:r>
        <w:rPr>
          <w:lang w:val="ru-RU"/>
        </w:rPr>
        <w:t xml:space="preserve">Высшая школа, 2015. </w:t>
      </w:r>
      <w:r>
        <w:rPr>
          <w:noProof/>
          <w:color w:val="000000" w:themeColor="text1"/>
          <w:lang w:val="uk-UA"/>
        </w:rPr>
        <w:t>–</w:t>
      </w:r>
      <w:r>
        <w:t> </w:t>
      </w:r>
      <w:r>
        <w:rPr>
          <w:lang w:val="ru-RU"/>
        </w:rPr>
        <w:t>882</w:t>
      </w:r>
      <w:r>
        <w:t> c</w:t>
      </w:r>
      <w:r>
        <w:rPr>
          <w:lang w:val="ru-RU"/>
        </w:rPr>
        <w:t>.</w:t>
      </w:r>
    </w:p>
    <w:p w14:paraId="24667774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Балена, Франческо Современная практика программирования на </w:t>
      </w:r>
      <w:r>
        <w:t>Microsoft</w:t>
      </w:r>
      <w:r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Basic</w:t>
      </w:r>
      <w:r>
        <w:rPr>
          <w:lang w:val="ru-RU"/>
        </w:rPr>
        <w:t xml:space="preserve"> и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# / Франческо Балена , Джузеппе Димауро.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Русская Редакция,</w:t>
      </w:r>
      <w:r>
        <w:t> </w:t>
      </w:r>
      <w:r>
        <w:rPr>
          <w:lang w:val="ru-RU"/>
        </w:rPr>
        <w:t xml:space="preserve">2015.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640 </w:t>
      </w:r>
      <w:r>
        <w:t>c</w:t>
      </w:r>
      <w:r>
        <w:rPr>
          <w:lang w:val="ru-RU"/>
        </w:rPr>
        <w:t>.</w:t>
      </w:r>
    </w:p>
    <w:p w14:paraId="0A017616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Боровский, А. </w:t>
      </w:r>
      <w:r>
        <w:t>C</w:t>
      </w:r>
      <w:r>
        <w:rPr>
          <w:lang w:val="ru-RU"/>
        </w:rPr>
        <w:t xml:space="preserve">++ и </w:t>
      </w:r>
      <w:r>
        <w:t>Pascal</w:t>
      </w:r>
      <w:r>
        <w:rPr>
          <w:lang w:val="ru-RU"/>
        </w:rPr>
        <w:t xml:space="preserve"> в </w:t>
      </w:r>
      <w:r>
        <w:t>Kylix</w:t>
      </w:r>
      <w:r>
        <w:rPr>
          <w:lang w:val="ru-RU"/>
        </w:rPr>
        <w:t xml:space="preserve"> 3. Разработка интернет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приложений и СУБД / А. Боровский.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>Петербург,</w:t>
      </w:r>
      <w:r>
        <w:t> </w:t>
      </w:r>
      <w:r>
        <w:rPr>
          <w:lang w:val="ru-RU"/>
        </w:rPr>
        <w:t xml:space="preserve">2015.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544 </w:t>
      </w:r>
      <w:r>
        <w:t>c</w:t>
      </w:r>
      <w:r>
        <w:rPr>
          <w:lang w:val="ru-RU"/>
        </w:rPr>
        <w:t>.</w:t>
      </w:r>
    </w:p>
    <w:p w14:paraId="751BCE68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Давыдов, В.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++. Разработка </w:t>
      </w:r>
      <w:r>
        <w:t>Windows</w:t>
      </w:r>
      <w:r>
        <w:rPr>
          <w:lang w:val="ru-RU"/>
        </w:rPr>
        <w:t xml:space="preserve">-приложений с помощью </w:t>
      </w:r>
      <w:r>
        <w:t>MFC</w:t>
      </w:r>
      <w:r>
        <w:rPr>
          <w:lang w:val="ru-RU"/>
        </w:rPr>
        <w:t xml:space="preserve"> и </w:t>
      </w:r>
      <w:r>
        <w:t>API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функций / В. Давыдов.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>Петербург,</w:t>
      </w:r>
      <w:r>
        <w:t> </w:t>
      </w:r>
      <w:r>
        <w:rPr>
          <w:lang w:val="ru-RU"/>
        </w:rPr>
        <w:t xml:space="preserve">2014.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576 </w:t>
      </w:r>
      <w:r>
        <w:t>c</w:t>
      </w:r>
      <w:r>
        <w:rPr>
          <w:lang w:val="ru-RU"/>
        </w:rPr>
        <w:t>.</w:t>
      </w:r>
    </w:p>
    <w:p w14:paraId="46CA5043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Довбуш, Галина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++ на примерах / Галина Довбуш , Анатолий Хомоненко.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М.: БХВ-Петербург, 2012.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528 </w:t>
      </w:r>
      <w:r>
        <w:t>c</w:t>
      </w:r>
      <w:r>
        <w:rPr>
          <w:lang w:val="ru-RU"/>
        </w:rPr>
        <w:t>.</w:t>
      </w:r>
    </w:p>
    <w:p w14:paraId="5A75E425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Зиборов, В. </w:t>
      </w:r>
      <w:r>
        <w:t>MS</w:t>
      </w:r>
      <w:r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>++ 2010 в среде .</w:t>
      </w:r>
      <w:r>
        <w:t>NET</w:t>
      </w:r>
      <w:r>
        <w:rPr>
          <w:lang w:val="ru-RU"/>
        </w:rPr>
        <w:t xml:space="preserve"> / В. Зиборов.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Питер, 2012.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320 </w:t>
      </w:r>
      <w:r>
        <w:t>c</w:t>
      </w:r>
      <w:r>
        <w:rPr>
          <w:lang w:val="ru-RU"/>
        </w:rPr>
        <w:t>.</w:t>
      </w:r>
    </w:p>
    <w:p w14:paraId="77BE360E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Кетков, Юлий Практика программирования: </w:t>
      </w:r>
      <w:r>
        <w:t>Visual</w:t>
      </w:r>
      <w:r>
        <w:rPr>
          <w:lang w:val="ru-RU"/>
        </w:rPr>
        <w:t xml:space="preserve"> </w:t>
      </w:r>
      <w:r>
        <w:t>Basic</w:t>
      </w:r>
      <w:r>
        <w:rPr>
          <w:lang w:val="ru-RU"/>
        </w:rPr>
        <w:t xml:space="preserve">, </w:t>
      </w:r>
      <w:r>
        <w:t>C</w:t>
      </w:r>
      <w:r>
        <w:rPr>
          <w:lang w:val="ru-RU"/>
        </w:rPr>
        <w:t xml:space="preserve">++ </w:t>
      </w:r>
      <w:r>
        <w:t>Builder</w:t>
      </w:r>
      <w:r>
        <w:rPr>
          <w:lang w:val="ru-RU"/>
        </w:rPr>
        <w:t xml:space="preserve">, </w:t>
      </w:r>
      <w:r>
        <w:t>Delphi</w:t>
      </w:r>
      <w:r>
        <w:rPr>
          <w:lang w:val="ru-RU"/>
        </w:rPr>
        <w:t xml:space="preserve">. Самоучитель (+ дискета) / Юлий Кетков , Александр Кетков.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>Петербург,</w:t>
      </w:r>
      <w:r>
        <w:t> </w:t>
      </w:r>
      <w:r>
        <w:rPr>
          <w:lang w:val="ru-RU"/>
        </w:rPr>
        <w:t xml:space="preserve">2012.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464 </w:t>
      </w:r>
      <w:r>
        <w:t>c</w:t>
      </w:r>
      <w:r>
        <w:rPr>
          <w:lang w:val="ru-RU"/>
        </w:rPr>
        <w:t>.</w:t>
      </w:r>
    </w:p>
    <w:p w14:paraId="572CB663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Мешков, А.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++ и </w:t>
      </w:r>
      <w:r>
        <w:t>MFC</w:t>
      </w:r>
      <w:r>
        <w:rPr>
          <w:lang w:val="ru-RU"/>
        </w:rPr>
        <w:t xml:space="preserve"> / А. Мешков, Ю. Тихомиров.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БХВ-Петербург,</w:t>
      </w:r>
      <w:r>
        <w:t> </w:t>
      </w:r>
      <w:r>
        <w:rPr>
          <w:lang w:val="ru-RU"/>
        </w:rPr>
        <w:t xml:space="preserve">2013. </w:t>
      </w:r>
      <w:r>
        <w:rPr>
          <w:noProof/>
          <w:color w:val="000000" w:themeColor="text1"/>
          <w:lang w:val="uk-UA"/>
        </w:rPr>
        <w:t>–</w:t>
      </w:r>
      <w:r>
        <w:t> </w:t>
      </w:r>
      <w:r>
        <w:rPr>
          <w:lang w:val="ru-RU"/>
        </w:rPr>
        <w:t>546</w:t>
      </w:r>
      <w:r>
        <w:t> c</w:t>
      </w:r>
      <w:r>
        <w:rPr>
          <w:lang w:val="ru-RU"/>
        </w:rPr>
        <w:t>.</w:t>
      </w:r>
    </w:p>
    <w:p w14:paraId="695DE52E" w14:textId="77777777" w:rsidR="008250BC" w:rsidRDefault="008250BC" w:rsidP="008250BC">
      <w:pPr>
        <w:pStyle w:val="a"/>
        <w:numPr>
          <w:ilvl w:val="0"/>
          <w:numId w:val="2"/>
        </w:numPr>
        <w:ind w:left="0" w:firstLine="709"/>
        <w:rPr>
          <w:ins w:id="0" w:author="MSI" w:date="2021-05-18T15:35:00Z"/>
          <w:lang w:val="ru-RU"/>
        </w:rPr>
      </w:pPr>
      <w:r>
        <w:rPr>
          <w:lang w:val="ru-RU"/>
        </w:rPr>
        <w:t xml:space="preserve"> Неформальное введение в </w:t>
      </w:r>
      <w:r>
        <w:t>C</w:t>
      </w:r>
      <w:r>
        <w:rPr>
          <w:lang w:val="ru-RU"/>
        </w:rPr>
        <w:t xml:space="preserve">++ и </w:t>
      </w:r>
      <w:r>
        <w:t>Turbo</w:t>
      </w:r>
      <w:r>
        <w:rPr>
          <w:lang w:val="ru-RU"/>
        </w:rPr>
        <w:t xml:space="preserve"> </w:t>
      </w:r>
      <w:r>
        <w:t>Vision</w:t>
      </w:r>
      <w:r>
        <w:rPr>
          <w:lang w:val="ru-RU"/>
        </w:rPr>
        <w:t xml:space="preserve">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Москва:</w:t>
      </w:r>
      <w:r>
        <w:t> </w:t>
      </w:r>
      <w:r>
        <w:rPr>
          <w:lang w:val="ru-RU"/>
        </w:rPr>
        <w:t>ИЛ,</w:t>
      </w:r>
      <w:r>
        <w:t> </w:t>
      </w:r>
      <w:r>
        <w:rPr>
          <w:lang w:val="ru-RU"/>
        </w:rPr>
        <w:t xml:space="preserve">2010.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384 </w:t>
      </w:r>
      <w:r>
        <w:t>c</w:t>
      </w:r>
      <w:r>
        <w:rPr>
          <w:lang w:val="ru-RU"/>
        </w:rPr>
        <w:t>.</w:t>
      </w:r>
      <w:del w:id="1" w:author="MSI" w:date="2021-05-18T15:35:00Z">
        <w:r>
          <w:rPr>
            <w:lang w:val="uk-UA"/>
          </w:rPr>
          <w:delText xml:space="preserve">  </w:delText>
        </w:r>
      </w:del>
    </w:p>
    <w:p w14:paraId="2F06A3D9" w14:textId="77777777" w:rsidR="00A150FF" w:rsidRPr="008250BC" w:rsidRDefault="00C50F7F"/>
    <w:sectPr w:rsidR="00A150FF" w:rsidRPr="0082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BAC"/>
    <w:multiLevelType w:val="hybridMultilevel"/>
    <w:tmpl w:val="1AEE9900"/>
    <w:lvl w:ilvl="0" w:tplc="44AE14A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5AD"/>
    <w:multiLevelType w:val="multilevel"/>
    <w:tmpl w:val="F66295B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501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15EC38AD"/>
    <w:multiLevelType w:val="hybridMultilevel"/>
    <w:tmpl w:val="E30CD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860ED1"/>
    <w:multiLevelType w:val="hybridMultilevel"/>
    <w:tmpl w:val="30988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92199E"/>
    <w:multiLevelType w:val="hybridMultilevel"/>
    <w:tmpl w:val="F5E63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2555DA"/>
    <w:multiLevelType w:val="hybridMultilevel"/>
    <w:tmpl w:val="8968B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015F10"/>
    <w:multiLevelType w:val="hybridMultilevel"/>
    <w:tmpl w:val="DA3A62D2"/>
    <w:lvl w:ilvl="0" w:tplc="AFB09C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344475"/>
    <w:multiLevelType w:val="hybridMultilevel"/>
    <w:tmpl w:val="D86E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95976"/>
    <w:multiLevelType w:val="hybridMultilevel"/>
    <w:tmpl w:val="3CA03D4A"/>
    <w:lvl w:ilvl="0" w:tplc="AA249C00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A295D"/>
    <w:multiLevelType w:val="hybridMultilevel"/>
    <w:tmpl w:val="3A94CFBE"/>
    <w:lvl w:ilvl="0" w:tplc="EB66701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35695B"/>
    <w:multiLevelType w:val="hybridMultilevel"/>
    <w:tmpl w:val="38743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0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7E"/>
    <w:rsid w:val="000B523B"/>
    <w:rsid w:val="0017783A"/>
    <w:rsid w:val="001B6D1D"/>
    <w:rsid w:val="00231198"/>
    <w:rsid w:val="002858BE"/>
    <w:rsid w:val="002D4011"/>
    <w:rsid w:val="0030626F"/>
    <w:rsid w:val="00314C96"/>
    <w:rsid w:val="003203B8"/>
    <w:rsid w:val="003265F6"/>
    <w:rsid w:val="00367F4D"/>
    <w:rsid w:val="003A128B"/>
    <w:rsid w:val="003A68AB"/>
    <w:rsid w:val="003C2597"/>
    <w:rsid w:val="00464861"/>
    <w:rsid w:val="00481968"/>
    <w:rsid w:val="004C5F78"/>
    <w:rsid w:val="005411E3"/>
    <w:rsid w:val="005463CE"/>
    <w:rsid w:val="006028AD"/>
    <w:rsid w:val="00667831"/>
    <w:rsid w:val="00687202"/>
    <w:rsid w:val="006C3A48"/>
    <w:rsid w:val="006E7B74"/>
    <w:rsid w:val="00716CD7"/>
    <w:rsid w:val="0073477E"/>
    <w:rsid w:val="007B0FB8"/>
    <w:rsid w:val="007F22A0"/>
    <w:rsid w:val="00810618"/>
    <w:rsid w:val="008250BC"/>
    <w:rsid w:val="00861B69"/>
    <w:rsid w:val="00917881"/>
    <w:rsid w:val="00961275"/>
    <w:rsid w:val="00977449"/>
    <w:rsid w:val="00995F1A"/>
    <w:rsid w:val="00A54701"/>
    <w:rsid w:val="00AE5F80"/>
    <w:rsid w:val="00B46B77"/>
    <w:rsid w:val="00C17B1E"/>
    <w:rsid w:val="00C50F7F"/>
    <w:rsid w:val="00C57092"/>
    <w:rsid w:val="00C8237E"/>
    <w:rsid w:val="00C82F03"/>
    <w:rsid w:val="00C90AD7"/>
    <w:rsid w:val="00CA45F0"/>
    <w:rsid w:val="00CC34E2"/>
    <w:rsid w:val="00D231D0"/>
    <w:rsid w:val="00D339B2"/>
    <w:rsid w:val="00D45622"/>
    <w:rsid w:val="00D756E9"/>
    <w:rsid w:val="00DC77C9"/>
    <w:rsid w:val="00E01C8C"/>
    <w:rsid w:val="00E853E6"/>
    <w:rsid w:val="00F730C1"/>
    <w:rsid w:val="00F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48FF"/>
  <w15:chartTrackingRefBased/>
  <w15:docId w15:val="{2CC7F63B-E11F-450D-9BA1-A1B424A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0B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250BC"/>
    <w:pPr>
      <w:keepNext/>
      <w:jc w:val="center"/>
      <w:outlineLvl w:val="0"/>
    </w:pPr>
    <w:rPr>
      <w:sz w:val="32"/>
      <w:szCs w:val="20"/>
    </w:rPr>
  </w:style>
  <w:style w:type="paragraph" w:styleId="2">
    <w:name w:val="heading 2"/>
    <w:basedOn w:val="a0"/>
    <w:next w:val="a0"/>
    <w:link w:val="20"/>
    <w:semiHidden/>
    <w:unhideWhenUsed/>
    <w:qFormat/>
    <w:rsid w:val="008250BC"/>
    <w:pPr>
      <w:keepNext/>
      <w:jc w:val="center"/>
      <w:outlineLvl w:val="1"/>
    </w:pPr>
    <w:rPr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250B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1"/>
    <w:link w:val="2"/>
    <w:semiHidden/>
    <w:rsid w:val="008250B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4">
    <w:name w:val="Hyperlink"/>
    <w:basedOn w:val="a1"/>
    <w:uiPriority w:val="99"/>
    <w:semiHidden/>
    <w:unhideWhenUsed/>
    <w:rsid w:val="008250BC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8250BC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8250BC"/>
    <w:pPr>
      <w:spacing w:before="100" w:beforeAutospacing="1" w:after="100" w:afterAutospacing="1"/>
    </w:pPr>
  </w:style>
  <w:style w:type="paragraph" w:styleId="a6">
    <w:name w:val="Normal (Web)"/>
    <w:basedOn w:val="a0"/>
    <w:uiPriority w:val="99"/>
    <w:semiHidden/>
    <w:unhideWhenUsed/>
    <w:rsid w:val="008250BC"/>
    <w:pPr>
      <w:spacing w:before="100" w:beforeAutospacing="1" w:after="100" w:afterAutospacing="1"/>
    </w:pPr>
  </w:style>
  <w:style w:type="paragraph" w:styleId="a7">
    <w:name w:val="header"/>
    <w:basedOn w:val="a0"/>
    <w:link w:val="a8"/>
    <w:uiPriority w:val="99"/>
    <w:semiHidden/>
    <w:unhideWhenUsed/>
    <w:rsid w:val="008250B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8250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8250BC"/>
    <w:pPr>
      <w:tabs>
        <w:tab w:val="left" w:pos="567"/>
      </w:tabs>
    </w:pPr>
    <w:rPr>
      <w:noProof/>
      <w:sz w:val="20"/>
      <w:szCs w:val="20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8250BC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8250B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250B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8250B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c">
    <w:name w:val="Абзац списка Знак"/>
    <w:basedOn w:val="a1"/>
    <w:link w:val="ad"/>
    <w:uiPriority w:val="34"/>
    <w:locked/>
    <w:rsid w:val="008250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0"/>
    <w:link w:val="ac"/>
    <w:uiPriority w:val="34"/>
    <w:qFormat/>
    <w:rsid w:val="008250BC"/>
    <w:pPr>
      <w:ind w:left="720"/>
      <w:contextualSpacing/>
    </w:pPr>
  </w:style>
  <w:style w:type="character" w:customStyle="1" w:styleId="ae">
    <w:name w:val="ДЛя списка литератури Знак"/>
    <w:basedOn w:val="ac"/>
    <w:link w:val="a"/>
    <w:locked/>
    <w:rsid w:val="008250B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Ля списка литератури"/>
    <w:basedOn w:val="ad"/>
    <w:link w:val="ae"/>
    <w:qFormat/>
    <w:rsid w:val="008250BC"/>
    <w:pPr>
      <w:numPr>
        <w:numId w:val="1"/>
      </w:numPr>
      <w:tabs>
        <w:tab w:val="left" w:pos="851"/>
        <w:tab w:val="left" w:pos="1134"/>
      </w:tabs>
      <w:ind w:left="0" w:firstLine="709"/>
    </w:pPr>
    <w:rPr>
      <w:szCs w:val="28"/>
      <w:lang w:val="en-US"/>
    </w:rPr>
  </w:style>
  <w:style w:type="character" w:styleId="af">
    <w:name w:val="Strong"/>
    <w:basedOn w:val="a1"/>
    <w:uiPriority w:val="22"/>
    <w:qFormat/>
    <w:rsid w:val="00825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25</Pages>
  <Words>4174</Words>
  <Characters>23794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23</cp:revision>
  <dcterms:created xsi:type="dcterms:W3CDTF">2021-12-20T20:51:00Z</dcterms:created>
  <dcterms:modified xsi:type="dcterms:W3CDTF">2021-12-20T22:39:00Z</dcterms:modified>
</cp:coreProperties>
</file>